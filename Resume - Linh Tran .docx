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E2BEC" w14:textId="77777777" w:rsidR="00121D5B" w:rsidRPr="00293E0B" w:rsidRDefault="00121D5B" w:rsidP="003B557D">
      <w:pPr>
        <w:ind w:left="-709" w:right="450"/>
        <w:jc w:val="center"/>
        <w:rPr>
          <w:rFonts w:ascii="Helvetica Neue Light" w:eastAsia="Rockwell" w:hAnsi="Helvetica Neue Light" w:cstheme="minorHAnsi"/>
          <w:color w:val="000000" w:themeColor="text1"/>
          <w:sz w:val="40"/>
          <w:szCs w:val="40"/>
        </w:rPr>
      </w:pPr>
    </w:p>
    <w:p w14:paraId="5F51F7DD" w14:textId="29DDB8F3" w:rsidR="00411A3B" w:rsidRPr="00865BDF" w:rsidRDefault="00792F81" w:rsidP="003B557D">
      <w:pPr>
        <w:ind w:left="-709" w:right="450"/>
        <w:jc w:val="center"/>
        <w:rPr>
          <w:rFonts w:ascii="Helvetica Neue Light" w:eastAsia="Rockwell" w:hAnsi="Helvetica Neue Light" w:cstheme="minorHAnsi"/>
          <w:b/>
          <w:color w:val="000000" w:themeColor="text1"/>
          <w:sz w:val="40"/>
          <w:szCs w:val="40"/>
        </w:rPr>
      </w:pPr>
      <w:r w:rsidRPr="00865BDF">
        <w:rPr>
          <w:rFonts w:ascii="Helvetica Neue Light" w:eastAsia="Rockwell" w:hAnsi="Helvetica Neue Light" w:cstheme="minorHAnsi"/>
          <w:b/>
          <w:color w:val="000000" w:themeColor="text1"/>
          <w:sz w:val="40"/>
          <w:szCs w:val="40"/>
        </w:rPr>
        <w:t>L</w:t>
      </w:r>
      <w:r w:rsidR="00B85695" w:rsidRPr="00865BDF">
        <w:rPr>
          <w:rFonts w:ascii="Helvetica Neue Light" w:eastAsia="Rockwell" w:hAnsi="Helvetica Neue Light" w:cstheme="minorHAnsi"/>
          <w:b/>
          <w:color w:val="000000" w:themeColor="text1"/>
          <w:sz w:val="40"/>
          <w:szCs w:val="40"/>
        </w:rPr>
        <w:t>inh</w:t>
      </w:r>
      <w:r w:rsidRPr="00865BDF">
        <w:rPr>
          <w:rFonts w:ascii="Helvetica Neue Light" w:eastAsia="Rockwell" w:hAnsi="Helvetica Neue Light" w:cstheme="minorHAnsi"/>
          <w:b/>
          <w:color w:val="000000" w:themeColor="text1"/>
          <w:sz w:val="40"/>
          <w:szCs w:val="40"/>
        </w:rPr>
        <w:t xml:space="preserve"> </w:t>
      </w:r>
      <w:r w:rsidR="00B85695" w:rsidRPr="00865BDF">
        <w:rPr>
          <w:rFonts w:ascii="Helvetica Neue Light" w:eastAsia="Rockwell" w:hAnsi="Helvetica Neue Light" w:cstheme="minorHAnsi"/>
          <w:b/>
          <w:color w:val="000000" w:themeColor="text1"/>
          <w:sz w:val="40"/>
          <w:szCs w:val="40"/>
        </w:rPr>
        <w:t>Tran</w:t>
      </w:r>
    </w:p>
    <w:p w14:paraId="51B28CE6" w14:textId="6BD7AA80" w:rsidR="00AB6D2B" w:rsidRPr="00DB3A90" w:rsidRDefault="003D321E" w:rsidP="003B557D">
      <w:pPr>
        <w:jc w:val="center"/>
        <w:rPr>
          <w:rFonts w:ascii="Helvetica Neue Light" w:hAnsi="Helvetica Neue Light" w:cs="Khmer Sangam MN"/>
          <w:color w:val="0563C1" w:themeColor="hyperlink"/>
          <w:sz w:val="22"/>
          <w:szCs w:val="22"/>
          <w:u w:val="single"/>
        </w:rPr>
      </w:pPr>
      <w:r w:rsidRPr="00293E0B">
        <w:rPr>
          <w:rFonts w:ascii="Helvetica Neue Light" w:eastAsia="Rockwell" w:hAnsi="Helvetica Neue Light" w:cs="Khmer Sangam MN"/>
          <w:color w:val="000000" w:themeColor="text1"/>
          <w:sz w:val="22"/>
          <w:szCs w:val="22"/>
        </w:rPr>
        <w:t>Medford, MA 02155</w:t>
      </w:r>
      <w:r w:rsidR="008A05BA" w:rsidRPr="00293E0B">
        <w:rPr>
          <w:rFonts w:ascii="Helvetica Neue Light" w:eastAsia="Rockwell" w:hAnsi="Helvetica Neue Light" w:cs="Khmer Sangam MN"/>
          <w:color w:val="000000" w:themeColor="text1"/>
          <w:sz w:val="22"/>
          <w:szCs w:val="22"/>
        </w:rPr>
        <w:t xml:space="preserve"> </w:t>
      </w:r>
      <w:r w:rsidR="007F0AF0" w:rsidRPr="00293E0B">
        <w:rPr>
          <w:rFonts w:ascii="Helvetica Neue Light" w:eastAsia="Rockwell" w:hAnsi="Helvetica Neue Light" w:cs="Khmer Sangam MN"/>
          <w:color w:val="000000" w:themeColor="text1"/>
          <w:sz w:val="22"/>
          <w:szCs w:val="22"/>
        </w:rPr>
        <w:t>|</w:t>
      </w:r>
      <w:r w:rsidR="00BE6C2A" w:rsidRPr="00293E0B">
        <w:rPr>
          <w:rFonts w:ascii="Helvetica Neue Light" w:eastAsia="Rockwell" w:hAnsi="Helvetica Neue Light" w:cs="Khmer Sangam MN"/>
          <w:color w:val="000000" w:themeColor="text1"/>
          <w:sz w:val="22"/>
          <w:szCs w:val="22"/>
        </w:rPr>
        <w:t xml:space="preserve"> </w:t>
      </w:r>
      <w:r w:rsidR="00C6730A" w:rsidRPr="00293E0B">
        <w:rPr>
          <w:rFonts w:ascii="Helvetica Neue Light" w:eastAsia="Rockwell" w:hAnsi="Helvetica Neue Light" w:cs="Khmer Sangam MN"/>
          <w:color w:val="000000" w:themeColor="text1"/>
          <w:sz w:val="22"/>
          <w:szCs w:val="22"/>
        </w:rPr>
        <w:t>(</w:t>
      </w:r>
      <w:r w:rsidR="00487878" w:rsidRPr="00293E0B">
        <w:rPr>
          <w:rFonts w:ascii="Helvetica Neue Light" w:eastAsia="Rockwell" w:hAnsi="Helvetica Neue Light" w:cs="Khmer Sangam MN"/>
          <w:color w:val="000000" w:themeColor="text1"/>
          <w:sz w:val="22"/>
          <w:szCs w:val="22"/>
        </w:rPr>
        <w:t>781</w:t>
      </w:r>
      <w:r w:rsidR="00C6730A" w:rsidRPr="00293E0B">
        <w:rPr>
          <w:rFonts w:ascii="Helvetica Neue Light" w:eastAsia="Rockwell" w:hAnsi="Helvetica Neue Light" w:cs="Khmer Sangam MN"/>
          <w:color w:val="000000" w:themeColor="text1"/>
          <w:sz w:val="22"/>
          <w:szCs w:val="22"/>
        </w:rPr>
        <w:t>)</w:t>
      </w:r>
      <w:ins w:id="0" w:author="Nguyen, Jacqueline J." w:date="2019-09-09T09:32:00Z">
        <w:r w:rsidR="00753640" w:rsidRPr="00293E0B">
          <w:rPr>
            <w:rFonts w:ascii="Helvetica Neue Light" w:eastAsia="Rockwell" w:hAnsi="Helvetica Neue Light" w:cs="Khmer Sangam MN"/>
            <w:color w:val="000000" w:themeColor="text1"/>
            <w:sz w:val="22"/>
            <w:szCs w:val="22"/>
          </w:rPr>
          <w:t xml:space="preserve"> </w:t>
        </w:r>
      </w:ins>
      <w:r w:rsidR="00174009" w:rsidRPr="00293E0B">
        <w:rPr>
          <w:rFonts w:ascii="Helvetica Neue Light" w:eastAsia="Rockwell" w:hAnsi="Helvetica Neue Light" w:cs="Khmer Sangam MN"/>
          <w:color w:val="000000" w:themeColor="text1"/>
          <w:sz w:val="22"/>
          <w:szCs w:val="22"/>
        </w:rPr>
        <w:t>219</w:t>
      </w:r>
      <w:r w:rsidR="00C6730A" w:rsidRPr="00293E0B">
        <w:rPr>
          <w:rFonts w:ascii="Helvetica Neue Light" w:eastAsia="Rockwell" w:hAnsi="Helvetica Neue Light" w:cs="Khmer Sangam MN"/>
          <w:color w:val="000000" w:themeColor="text1"/>
          <w:sz w:val="22"/>
          <w:szCs w:val="22"/>
        </w:rPr>
        <w:t>-</w:t>
      </w:r>
      <w:r w:rsidR="00174009" w:rsidRPr="00293E0B">
        <w:rPr>
          <w:rFonts w:ascii="Helvetica Neue Light" w:eastAsia="Rockwell" w:hAnsi="Helvetica Neue Light" w:cs="Khmer Sangam MN"/>
          <w:color w:val="000000" w:themeColor="text1"/>
          <w:sz w:val="22"/>
          <w:szCs w:val="22"/>
        </w:rPr>
        <w:t>7179</w:t>
      </w:r>
      <w:r w:rsidR="0074185F" w:rsidRPr="00293E0B">
        <w:rPr>
          <w:rFonts w:ascii="Helvetica Neue Light" w:eastAsia="Rockwell" w:hAnsi="Helvetica Neue Light" w:cs="Khmer Sangam MN"/>
          <w:color w:val="000000" w:themeColor="text1"/>
          <w:sz w:val="22"/>
          <w:szCs w:val="22"/>
        </w:rPr>
        <w:t xml:space="preserve"> </w:t>
      </w:r>
      <w:r w:rsidR="00CA4AF5" w:rsidRPr="00293E0B">
        <w:rPr>
          <w:rFonts w:ascii="Helvetica Neue Light" w:eastAsia="Rockwell" w:hAnsi="Helvetica Neue Light" w:cs="Khmer Sangam MN"/>
          <w:color w:val="000000" w:themeColor="text1"/>
          <w:sz w:val="22"/>
          <w:szCs w:val="22"/>
        </w:rPr>
        <w:t xml:space="preserve">| </w:t>
      </w:r>
      <w:r w:rsidR="00B82315" w:rsidRPr="00293E0B">
        <w:rPr>
          <w:rStyle w:val="Hyperlink"/>
          <w:rFonts w:ascii="Helvetica Neue Light" w:eastAsia="Rockwell" w:hAnsi="Helvetica Neue Light" w:cs="Khmer Sangam MN"/>
          <w:sz w:val="22"/>
          <w:szCs w:val="22"/>
        </w:rPr>
        <w:fldChar w:fldCharType="begin"/>
      </w:r>
      <w:r w:rsidR="00B82315" w:rsidRPr="00293E0B">
        <w:rPr>
          <w:rStyle w:val="Hyperlink"/>
          <w:rFonts w:ascii="Helvetica Neue Light" w:eastAsia="Rockwell" w:hAnsi="Helvetica Neue Light" w:cs="Khmer Sangam MN"/>
          <w:sz w:val="22"/>
          <w:szCs w:val="22"/>
        </w:rPr>
        <w:instrText xml:space="preserve"> HYPERLINK "mailto:</w:instrText>
      </w:r>
      <w:r w:rsidR="00B82315" w:rsidRPr="00293E0B">
        <w:rPr>
          <w:rStyle w:val="Hyperlink"/>
          <w:rFonts w:ascii="Helvetica Neue Light" w:eastAsia="Rockwell" w:hAnsi="Helvetica Neue Light" w:cs="Khmer Sangam MN"/>
          <w:sz w:val="22"/>
          <w:szCs w:val="22"/>
        </w:rPr>
        <w:instrText>linh.tran@tufts.edu</w:instrText>
      </w:r>
      <w:r w:rsidR="00B82315" w:rsidRPr="00293E0B">
        <w:rPr>
          <w:rStyle w:val="Hyperlink"/>
          <w:rFonts w:ascii="Helvetica Neue Light" w:eastAsia="Rockwell" w:hAnsi="Helvetica Neue Light" w:cs="Khmer Sangam MN"/>
          <w:sz w:val="22"/>
          <w:szCs w:val="22"/>
        </w:rPr>
        <w:instrText xml:space="preserve">" </w:instrText>
      </w:r>
      <w:r w:rsidR="00B82315" w:rsidRPr="00293E0B">
        <w:rPr>
          <w:rStyle w:val="Hyperlink"/>
          <w:rFonts w:ascii="Helvetica Neue Light" w:eastAsia="Rockwell" w:hAnsi="Helvetica Neue Light" w:cs="Khmer Sangam MN"/>
          <w:sz w:val="22"/>
          <w:szCs w:val="22"/>
        </w:rPr>
        <w:fldChar w:fldCharType="separate"/>
      </w:r>
      <w:r w:rsidR="00B82315" w:rsidRPr="00293E0B">
        <w:rPr>
          <w:rStyle w:val="Hyperlink"/>
          <w:rFonts w:ascii="Helvetica Neue Light" w:eastAsia="Rockwell" w:hAnsi="Helvetica Neue Light" w:cs="Khmer Sangam MN"/>
          <w:sz w:val="22"/>
          <w:szCs w:val="22"/>
        </w:rPr>
        <w:t>linh.tran@tufts.edu</w:t>
      </w:r>
      <w:r w:rsidR="00B82315" w:rsidRPr="00293E0B">
        <w:rPr>
          <w:rStyle w:val="Hyperlink"/>
          <w:rFonts w:ascii="Helvetica Neue Light" w:eastAsia="Rockwell" w:hAnsi="Helvetica Neue Light" w:cs="Khmer Sangam MN"/>
          <w:sz w:val="22"/>
          <w:szCs w:val="22"/>
        </w:rPr>
        <w:fldChar w:fldCharType="end"/>
      </w:r>
      <w:r w:rsidR="00C6730A" w:rsidRPr="00293E0B">
        <w:rPr>
          <w:rFonts w:ascii="Helvetica Neue Light" w:eastAsia="Rockwell" w:hAnsi="Helvetica Neue Light" w:cs="Khmer Sangam MN"/>
          <w:color w:val="000000" w:themeColor="text1"/>
          <w:sz w:val="22"/>
          <w:szCs w:val="22"/>
        </w:rPr>
        <w:t xml:space="preserve"> |</w:t>
      </w:r>
      <w:r w:rsidR="00D96FB8" w:rsidRPr="00293E0B">
        <w:rPr>
          <w:rFonts w:ascii="Helvetica Neue Light" w:eastAsia="Rockwell" w:hAnsi="Helvetica Neue Light" w:cs="Khmer Sangam MN"/>
          <w:color w:val="000000" w:themeColor="text1"/>
          <w:sz w:val="22"/>
          <w:szCs w:val="22"/>
        </w:rPr>
        <w:t xml:space="preserve"> </w:t>
      </w:r>
      <w:hyperlink r:id="rId8" w:history="1">
        <w:r w:rsidR="00CC241D" w:rsidRPr="00293E0B">
          <w:rPr>
            <w:rStyle w:val="Hyperlink"/>
            <w:rFonts w:ascii="Helvetica Neue Light" w:hAnsi="Helvetica Neue Light" w:cs="Khmer Sangam MN"/>
            <w:sz w:val="22"/>
            <w:szCs w:val="22"/>
          </w:rPr>
          <w:t>GitHub</w:t>
        </w:r>
      </w:hyperlink>
    </w:p>
    <w:p w14:paraId="639A2301" w14:textId="77777777" w:rsidR="009C7FD0" w:rsidRPr="00293E0B" w:rsidRDefault="009C7FD0" w:rsidP="00293E0B">
      <w:pPr>
        <w:pBdr>
          <w:bottom w:val="single" w:sz="4" w:space="1" w:color="auto"/>
        </w:pBdr>
        <w:shd w:val="clear" w:color="auto" w:fill="FFFFFF" w:themeFill="background1"/>
        <w:spacing w:before="60"/>
        <w:ind w:left="-709" w:right="448"/>
        <w:rPr>
          <w:rFonts w:ascii="Helvetica Neue Light" w:eastAsia="Rockwell" w:hAnsi="Helvetica Neue Light" w:cs="Khmer Sangam MN"/>
          <w:b/>
          <w:color w:val="000000" w:themeColor="text1"/>
        </w:rPr>
      </w:pPr>
      <w:r w:rsidRPr="00293E0B">
        <w:rPr>
          <w:rFonts w:ascii="Helvetica Neue Light" w:eastAsia="Rockwell" w:hAnsi="Helvetica Neue Light" w:cs="Khmer Sangam MN"/>
          <w:b/>
          <w:color w:val="000000" w:themeColor="text1"/>
        </w:rPr>
        <w:t>EDUCATION</w:t>
      </w:r>
    </w:p>
    <w:p w14:paraId="67DD0F07" w14:textId="6B08F1FA" w:rsidR="00B23A56" w:rsidRPr="00C96D72" w:rsidRDefault="00B23A56" w:rsidP="0090172A">
      <w:pPr>
        <w:spacing w:before="60"/>
        <w:ind w:left="-709" w:right="448"/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B.S in Computer Science and</w:t>
      </w:r>
      <w:r w:rsidR="00851847" w:rsidRPr="00293E0B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 xml:space="preserve"> B.A</w:t>
      </w:r>
      <w:r w:rsidR="00414CC3" w:rsidRPr="00293E0B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 xml:space="preserve"> in</w:t>
      </w:r>
      <w:r w:rsidRPr="00293E0B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 xml:space="preserve"> Economics</w:t>
      </w:r>
      <w:r w:rsidRPr="00293E0B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ab/>
      </w:r>
      <w:r w:rsidR="00632FA5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="00632FA5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="00632FA5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="00632FA5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="0092585A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="00594AE4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  </w:t>
      </w:r>
      <w:r w:rsidR="00114E76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E</w:t>
      </w:r>
      <w:r w:rsidR="00632FA5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xpected</w:t>
      </w:r>
      <w:r w:rsidR="00632FA5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  <w:lang w:val="vi-VN"/>
        </w:rPr>
        <w:t xml:space="preserve"> </w:t>
      </w:r>
      <w:r w:rsidR="00632FA5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May 2022</w:t>
      </w:r>
    </w:p>
    <w:p w14:paraId="7A876D9A" w14:textId="3087AA5C" w:rsidR="00C6730A" w:rsidRPr="00293E0B" w:rsidRDefault="00792F81" w:rsidP="002E5496">
      <w:pPr>
        <w:ind w:left="-709" w:right="450"/>
        <w:rPr>
          <w:rFonts w:ascii="Helvetica Neue Light" w:hAnsi="Helvetica Neue Light" w:cs="Khmer Sangam MN"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Tufts University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, Medford, </w:t>
      </w:r>
      <w:r w:rsidR="009C7FD0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MA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  <w:t xml:space="preserve"> </w:t>
      </w:r>
      <w:r w:rsidR="00F479C2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</w:p>
    <w:p w14:paraId="321B82F3" w14:textId="0A38C417" w:rsidR="008E19AC" w:rsidRPr="00293E0B" w:rsidRDefault="00792F81" w:rsidP="002E5496">
      <w:pPr>
        <w:tabs>
          <w:tab w:val="left" w:pos="3261"/>
        </w:tabs>
        <w:ind w:left="-709" w:right="448"/>
        <w:rPr>
          <w:rFonts w:ascii="Helvetica Neue Light" w:hAnsi="Helvetica Neue Light" w:cs="Khmer Sangam MN"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GPA: 3.7</w:t>
      </w:r>
      <w:r w:rsidR="00DC02CC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5</w:t>
      </w:r>
    </w:p>
    <w:p w14:paraId="7F7AF922" w14:textId="2CBB1948" w:rsidR="003A0D43" w:rsidRPr="00293E0B" w:rsidRDefault="00414222" w:rsidP="002E5496">
      <w:pPr>
        <w:ind w:left="-709" w:right="448"/>
        <w:rPr>
          <w:rFonts w:ascii="Helvetica Neue Light" w:hAnsi="Helvetica Neue Light" w:cs="Khmer Sangam MN"/>
          <w:color w:val="000000" w:themeColor="text1"/>
          <w:sz w:val="22"/>
          <w:szCs w:val="22"/>
        </w:rPr>
      </w:pPr>
      <w:r w:rsidRPr="008A57B5">
        <w:rPr>
          <w:rFonts w:ascii="Helvetica Neue Light" w:hAnsi="Helvetica Neue Light" w:cs="Khmer Sangam MN"/>
          <w:i/>
          <w:color w:val="000000" w:themeColor="text1"/>
          <w:sz w:val="22"/>
          <w:szCs w:val="22"/>
        </w:rPr>
        <w:t>Courses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:  </w:t>
      </w:r>
      <w:r w:rsidR="00792F8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Intro Computer Science</w:t>
      </w:r>
      <w:r w:rsidR="003F05A4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, </w:t>
      </w:r>
      <w:r w:rsidR="00DB0C83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Principles Economics, </w:t>
      </w:r>
      <w:r w:rsidR="003F05A4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Intermediate Microeconomics</w:t>
      </w:r>
    </w:p>
    <w:p w14:paraId="16F11538" w14:textId="4BC53725" w:rsidR="003A0D43" w:rsidRPr="00293E0B" w:rsidRDefault="00414222" w:rsidP="002E5496">
      <w:pPr>
        <w:ind w:left="-709" w:right="448"/>
        <w:rPr>
          <w:rFonts w:ascii="Helvetica Neue Light" w:hAnsi="Helvetica Neue Light" w:cs="Khmer Sangam MN"/>
          <w:color w:val="000000" w:themeColor="text1"/>
          <w:sz w:val="22"/>
          <w:szCs w:val="22"/>
        </w:rPr>
      </w:pPr>
      <w:r w:rsidRPr="008A57B5">
        <w:rPr>
          <w:rFonts w:ascii="Helvetica Neue Light" w:hAnsi="Helvetica Neue Light" w:cs="Khmer Sangam MN"/>
          <w:i/>
          <w:color w:val="000000" w:themeColor="text1"/>
          <w:sz w:val="22"/>
          <w:szCs w:val="22"/>
        </w:rPr>
        <w:t>Honors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:  Dean’s List (Fall 2018 – Spring 2019)</w:t>
      </w:r>
    </w:p>
    <w:p w14:paraId="2D4753F8" w14:textId="77777777" w:rsidR="00414222" w:rsidRPr="00293E0B" w:rsidRDefault="00414222" w:rsidP="002E5496">
      <w:pPr>
        <w:ind w:left="-709" w:right="448"/>
        <w:rPr>
          <w:rFonts w:ascii="Helvetica Neue Light" w:hAnsi="Helvetica Neue Light" w:cs="Khmer Sangam MN"/>
          <w:color w:val="000000"/>
          <w:sz w:val="22"/>
          <w:szCs w:val="22"/>
        </w:rPr>
      </w:pPr>
    </w:p>
    <w:p w14:paraId="26D40EB4" w14:textId="77777777" w:rsidR="00792F81" w:rsidRPr="00293E0B" w:rsidRDefault="00792F81" w:rsidP="00293E0B">
      <w:pPr>
        <w:pBdr>
          <w:bottom w:val="single" w:sz="4" w:space="1" w:color="auto"/>
        </w:pBdr>
        <w:shd w:val="clear" w:color="auto" w:fill="FFFFFF" w:themeFill="background1"/>
        <w:tabs>
          <w:tab w:val="left" w:pos="720"/>
        </w:tabs>
        <w:ind w:left="-709" w:right="450"/>
        <w:rPr>
          <w:rFonts w:ascii="Helvetica Neue Light" w:eastAsia="Cambria" w:hAnsi="Helvetica Neue Light" w:cs="Khmer Sangam MN"/>
          <w:b/>
          <w:color w:val="000000" w:themeColor="text1"/>
        </w:rPr>
      </w:pPr>
      <w:r w:rsidRPr="00293E0B">
        <w:rPr>
          <w:rFonts w:ascii="Helvetica Neue Light" w:eastAsia="Cambria" w:hAnsi="Helvetica Neue Light" w:cs="Khmer Sangam MN"/>
          <w:b/>
          <w:color w:val="000000" w:themeColor="text1"/>
        </w:rPr>
        <w:t>EXPERIENCE</w:t>
      </w:r>
      <w:bookmarkStart w:id="1" w:name="_GoBack"/>
      <w:bookmarkEnd w:id="1"/>
    </w:p>
    <w:p w14:paraId="37ED2980" w14:textId="6BEABA3D" w:rsidR="002646FA" w:rsidRPr="006776D8" w:rsidRDefault="002646FA" w:rsidP="0090172A">
      <w:pPr>
        <w:tabs>
          <w:tab w:val="left" w:pos="720"/>
        </w:tabs>
        <w:spacing w:before="60"/>
        <w:ind w:left="-709" w:right="448"/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</w:pPr>
      <w:r w:rsidRPr="00293E0B">
        <w:rPr>
          <w:rFonts w:ascii="Helvetica Neue Light" w:eastAsia="Cambria" w:hAnsi="Helvetica Neue Light" w:cs="Khmer Sangam MN"/>
          <w:b/>
          <w:color w:val="000000" w:themeColor="text1"/>
          <w:sz w:val="22"/>
          <w:szCs w:val="22"/>
        </w:rPr>
        <w:t>Tufts Department of Urban Environmental Policy</w:t>
      </w:r>
      <w:r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>, Medford, MA</w:t>
      </w:r>
      <w:r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ab/>
      </w:r>
      <w:r w:rsidR="00CA4280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 </w:t>
      </w:r>
      <w:r w:rsidR="006E5133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        </w:t>
      </w:r>
      <w:r w:rsidR="00594AE4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ab/>
      </w:r>
      <w:r w:rsidR="00594AE4" w:rsidRPr="006776D8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  </w:t>
      </w:r>
      <w:r w:rsidR="006E5133" w:rsidRPr="006776D8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 </w:t>
      </w:r>
      <w:r w:rsidR="00432CC0" w:rsidRPr="00C96D72">
        <w:rPr>
          <w:rFonts w:ascii="Helvetica Neue Light" w:eastAsia="Cambria" w:hAnsi="Helvetica Neue Light" w:cs="Khmer Sangam MN"/>
          <w:b/>
          <w:color w:val="000000" w:themeColor="text1"/>
          <w:sz w:val="22"/>
          <w:szCs w:val="22"/>
        </w:rPr>
        <w:t>Sept</w:t>
      </w:r>
      <w:r w:rsidR="00BD2579" w:rsidRPr="00C96D72">
        <w:rPr>
          <w:rFonts w:ascii="Helvetica Neue Light" w:eastAsia="Cambria" w:hAnsi="Helvetica Neue Light" w:cs="Khmer Sangam MN"/>
          <w:b/>
          <w:color w:val="000000" w:themeColor="text1"/>
          <w:sz w:val="22"/>
          <w:szCs w:val="22"/>
        </w:rPr>
        <w:t xml:space="preserve"> 20</w:t>
      </w:r>
      <w:r w:rsidRPr="00C96D72">
        <w:rPr>
          <w:rFonts w:ascii="Helvetica Neue Light" w:eastAsia="Cambria" w:hAnsi="Helvetica Neue Light" w:cs="Khmer Sangam MN"/>
          <w:b/>
          <w:color w:val="000000" w:themeColor="text1"/>
          <w:sz w:val="22"/>
          <w:szCs w:val="22"/>
        </w:rPr>
        <w:t>19 - Presen</w:t>
      </w:r>
      <w:r w:rsidR="00CA4280" w:rsidRPr="00C96D72">
        <w:rPr>
          <w:rFonts w:ascii="Helvetica Neue Light" w:eastAsia="Cambria" w:hAnsi="Helvetica Neue Light" w:cs="Khmer Sangam MN"/>
          <w:b/>
          <w:color w:val="000000" w:themeColor="text1"/>
          <w:sz w:val="22"/>
          <w:szCs w:val="22"/>
        </w:rPr>
        <w:t>t</w:t>
      </w:r>
    </w:p>
    <w:p w14:paraId="205DF01D" w14:textId="549011E6" w:rsidR="002646FA" w:rsidRPr="00B85695" w:rsidRDefault="002646FA" w:rsidP="00F97680">
      <w:pPr>
        <w:tabs>
          <w:tab w:val="left" w:pos="720"/>
          <w:tab w:val="left" w:pos="5557"/>
        </w:tabs>
        <w:ind w:left="-709" w:right="450"/>
        <w:rPr>
          <w:rFonts w:ascii="Helvetica Neue Light" w:eastAsia="Cambria" w:hAnsi="Helvetica Neue Light" w:cs="Khmer Sangam MN"/>
          <w:i/>
          <w:color w:val="000000" w:themeColor="text1"/>
          <w:sz w:val="22"/>
          <w:szCs w:val="22"/>
        </w:rPr>
      </w:pPr>
      <w:r w:rsidRPr="00B85695">
        <w:rPr>
          <w:rFonts w:ascii="Helvetica Neue Light" w:eastAsia="Cambria" w:hAnsi="Helvetica Neue Light" w:cs="Khmer Sangam MN"/>
          <w:i/>
          <w:color w:val="000000" w:themeColor="text1"/>
          <w:sz w:val="22"/>
          <w:szCs w:val="22"/>
        </w:rPr>
        <w:t>Research Assistant</w:t>
      </w:r>
      <w:r w:rsidR="00F97680" w:rsidRPr="00B85695">
        <w:rPr>
          <w:rFonts w:ascii="Helvetica Neue Light" w:eastAsia="Cambria" w:hAnsi="Helvetica Neue Light" w:cs="Khmer Sangam MN"/>
          <w:i/>
          <w:color w:val="000000" w:themeColor="text1"/>
          <w:sz w:val="22"/>
          <w:szCs w:val="22"/>
        </w:rPr>
        <w:tab/>
      </w:r>
    </w:p>
    <w:p w14:paraId="68D3AD6D" w14:textId="744421DB" w:rsidR="00426ADD" w:rsidRPr="00293E0B" w:rsidRDefault="002646FA" w:rsidP="002E5496">
      <w:pPr>
        <w:tabs>
          <w:tab w:val="left" w:pos="720"/>
        </w:tabs>
        <w:ind w:left="-709" w:right="448"/>
        <w:rPr>
          <w:rFonts w:ascii="Helvetica Neue Light" w:hAnsi="Helvetica Neue Light" w:cs="Khmer Sangam MN"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• </w:t>
      </w:r>
      <w:r w:rsidR="00221D8C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Assisted in </w:t>
      </w:r>
      <w:r w:rsidR="00341E60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research</w:t>
      </w:r>
      <w:r w:rsidR="00221D8C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DF682E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on</w:t>
      </w:r>
      <w:r w:rsidR="00221D8C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9A2DBA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neural networks </w:t>
      </w:r>
      <w:r w:rsidR="00221D8C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bot detection by creating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B3690C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3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Twitter Bots </w:t>
      </w:r>
      <w:r w:rsidR="00A65B7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to</w:t>
      </w:r>
      <w:r w:rsidR="0022774F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measure bots’</w:t>
      </w:r>
      <w:r w:rsidR="009A1EDC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22774F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influence on human’s interests</w:t>
      </w:r>
      <w:r w:rsidR="00DF682E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,</w:t>
      </w:r>
      <w:r w:rsidR="00341E60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using Tweepy</w:t>
      </w:r>
      <w:r w:rsidR="0000085B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341E60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and Python.</w:t>
      </w:r>
      <w:r w:rsidR="001844A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Bots</w:t>
      </w:r>
      <w:r w:rsidR="0036124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can</w:t>
      </w:r>
      <w:r w:rsidR="001844A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D824E8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tweet</w:t>
      </w:r>
      <w:r w:rsidR="001844A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, </w:t>
      </w:r>
      <w:r w:rsidR="00F25730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favorite, </w:t>
      </w:r>
      <w:r w:rsidR="001844A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and update media.</w:t>
      </w:r>
    </w:p>
    <w:p w14:paraId="255F1A15" w14:textId="107A6C88" w:rsidR="00584C6F" w:rsidRPr="006776D8" w:rsidRDefault="00584C6F" w:rsidP="00025611">
      <w:pPr>
        <w:tabs>
          <w:tab w:val="left" w:pos="720"/>
        </w:tabs>
        <w:spacing w:before="60"/>
        <w:ind w:left="-709" w:right="448"/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</w:pPr>
      <w:r w:rsidRPr="00293E0B">
        <w:rPr>
          <w:rFonts w:ascii="Helvetica Neue Light" w:eastAsia="Cambria" w:hAnsi="Helvetica Neue Light" w:cs="Khmer Sangam MN"/>
          <w:b/>
          <w:color w:val="000000" w:themeColor="text1"/>
          <w:sz w:val="22"/>
          <w:szCs w:val="22"/>
        </w:rPr>
        <w:t>FPT Software</w:t>
      </w:r>
      <w:r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>, Hanoi, Vietnam</w:t>
      </w:r>
      <w:r w:rsidR="00D66120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ab/>
      </w:r>
      <w:r w:rsidR="00D66120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ab/>
      </w:r>
      <w:r w:rsidR="00D66120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ab/>
      </w:r>
      <w:r w:rsidR="00D66120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ab/>
      </w:r>
      <w:r w:rsidR="00D66120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ab/>
      </w:r>
      <w:r w:rsidR="00D66120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ab/>
      </w:r>
      <w:r w:rsidR="00D66120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ab/>
        <w:t xml:space="preserve">      </w:t>
      </w:r>
      <w:r w:rsidR="006E5133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  </w:t>
      </w:r>
      <w:r w:rsidR="002E5496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 </w:t>
      </w:r>
      <w:r w:rsidR="00594AE4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ab/>
      </w:r>
      <w:r w:rsidR="00594AE4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ab/>
        <w:t xml:space="preserve"> </w:t>
      </w:r>
      <w:r w:rsidR="00A32FE6" w:rsidRPr="00C96D72">
        <w:rPr>
          <w:rFonts w:ascii="Helvetica Neue Light" w:eastAsia="Cambria" w:hAnsi="Helvetica Neue Light" w:cs="Khmer Sangam MN"/>
          <w:b/>
          <w:color w:val="000000" w:themeColor="text1"/>
          <w:sz w:val="22"/>
          <w:szCs w:val="22"/>
        </w:rPr>
        <w:t>Jun</w:t>
      </w:r>
      <w:r w:rsidR="00D66120" w:rsidRPr="00C96D72">
        <w:rPr>
          <w:rFonts w:ascii="Helvetica Neue Light" w:eastAsia="Cambria" w:hAnsi="Helvetica Neue Light" w:cs="Khmer Sangam MN"/>
          <w:b/>
          <w:color w:val="000000" w:themeColor="text1"/>
          <w:sz w:val="22"/>
          <w:szCs w:val="22"/>
        </w:rPr>
        <w:t xml:space="preserve"> </w:t>
      </w:r>
      <w:r w:rsidR="00A41B2A" w:rsidRPr="00C96D72">
        <w:rPr>
          <w:rFonts w:ascii="Helvetica Neue Light" w:eastAsia="Cambria" w:hAnsi="Helvetica Neue Light" w:cs="Khmer Sangam MN"/>
          <w:b/>
          <w:color w:val="000000" w:themeColor="text1"/>
          <w:sz w:val="22"/>
          <w:szCs w:val="22"/>
        </w:rPr>
        <w:t>20</w:t>
      </w:r>
      <w:r w:rsidR="00D66120" w:rsidRPr="00C96D72">
        <w:rPr>
          <w:rFonts w:ascii="Helvetica Neue Light" w:eastAsia="Cambria" w:hAnsi="Helvetica Neue Light" w:cs="Khmer Sangam MN"/>
          <w:b/>
          <w:color w:val="000000" w:themeColor="text1"/>
          <w:sz w:val="22"/>
          <w:szCs w:val="22"/>
        </w:rPr>
        <w:t xml:space="preserve">19 - Aug </w:t>
      </w:r>
      <w:r w:rsidR="00A41B2A" w:rsidRPr="00C96D72">
        <w:rPr>
          <w:rFonts w:ascii="Helvetica Neue Light" w:eastAsia="Cambria" w:hAnsi="Helvetica Neue Light" w:cs="Khmer Sangam MN"/>
          <w:b/>
          <w:color w:val="000000" w:themeColor="text1"/>
          <w:sz w:val="22"/>
          <w:szCs w:val="22"/>
        </w:rPr>
        <w:t>20</w:t>
      </w:r>
      <w:r w:rsidR="00D66120" w:rsidRPr="00C96D72">
        <w:rPr>
          <w:rFonts w:ascii="Helvetica Neue Light" w:eastAsia="Cambria" w:hAnsi="Helvetica Neue Light" w:cs="Khmer Sangam MN"/>
          <w:b/>
          <w:color w:val="000000" w:themeColor="text1"/>
          <w:sz w:val="22"/>
          <w:szCs w:val="22"/>
        </w:rPr>
        <w:t>19</w:t>
      </w:r>
    </w:p>
    <w:p w14:paraId="4496E90F" w14:textId="06D62655" w:rsidR="00584C6F" w:rsidRPr="00B85695" w:rsidRDefault="00584C6F" w:rsidP="002E5496">
      <w:pPr>
        <w:tabs>
          <w:tab w:val="left" w:pos="720"/>
        </w:tabs>
        <w:ind w:left="-709" w:right="446"/>
        <w:rPr>
          <w:rFonts w:ascii="Helvetica Neue Light" w:eastAsia="Cambria" w:hAnsi="Helvetica Neue Light" w:cs="Khmer Sangam MN"/>
          <w:i/>
          <w:color w:val="000000" w:themeColor="text1"/>
          <w:sz w:val="22"/>
          <w:szCs w:val="22"/>
        </w:rPr>
      </w:pPr>
      <w:r w:rsidRPr="00B85695">
        <w:rPr>
          <w:rFonts w:ascii="Helvetica Neue Light" w:eastAsia="Cambria" w:hAnsi="Helvetica Neue Light" w:cs="Khmer Sangam MN"/>
          <w:i/>
          <w:color w:val="000000" w:themeColor="text1"/>
          <w:sz w:val="22"/>
          <w:szCs w:val="22"/>
        </w:rPr>
        <w:t>Software Engineer Intern</w:t>
      </w:r>
    </w:p>
    <w:p w14:paraId="5FD28EDF" w14:textId="1C037B46" w:rsidR="003D32D4" w:rsidRPr="00293E0B" w:rsidRDefault="003D32D4" w:rsidP="002E5496">
      <w:pPr>
        <w:tabs>
          <w:tab w:val="left" w:pos="720"/>
        </w:tabs>
        <w:ind w:left="-709" w:right="448"/>
        <w:rPr>
          <w:rFonts w:ascii="Helvetica Neue Light" w:hAnsi="Helvetica Neue Light" w:cs="Khmer Sangam MN"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• </w:t>
      </w:r>
      <w:r w:rsidR="0006731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Transformed a</w:t>
      </w:r>
      <w:r w:rsidR="00B84AE4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06731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D</w:t>
      </w:r>
      <w:r w:rsidR="009F58C8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igital </w:t>
      </w:r>
      <w:r w:rsidR="0006731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H</w:t>
      </w:r>
      <w:r w:rsidR="009F58C8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ealthcare</w:t>
      </w:r>
      <w:r w:rsidR="00AA588F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06731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M</w:t>
      </w:r>
      <w:r w:rsidR="00B84AE4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obile </w:t>
      </w:r>
      <w:r w:rsidR="00892A65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app into command-line interface</w:t>
      </w:r>
      <w:r w:rsidR="0006731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using Java</w:t>
      </w:r>
      <w:r w:rsidR="00242CEA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.</w:t>
      </w:r>
    </w:p>
    <w:p w14:paraId="74D7DC74" w14:textId="4A69D6FC" w:rsidR="004A5B29" w:rsidRPr="00293E0B" w:rsidRDefault="004A5B29" w:rsidP="002E5496">
      <w:pPr>
        <w:tabs>
          <w:tab w:val="left" w:pos="720"/>
        </w:tabs>
        <w:ind w:left="-709" w:right="448"/>
        <w:rPr>
          <w:rFonts w:ascii="Helvetica Neue Light" w:hAnsi="Helvetica Neue Light" w:cs="Khmer Sangam MN"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• </w:t>
      </w:r>
      <w:r w:rsidR="00A02830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Implemented </w:t>
      </w:r>
      <w:r w:rsidR="009635F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the </w:t>
      </w:r>
      <w:r w:rsidR="0030443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user interface</w:t>
      </w:r>
      <w:r w:rsidR="00A1540A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designed by WebDev team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for</w:t>
      </w:r>
      <w:r w:rsidR="00D66120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AA588F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FDH </w:t>
      </w:r>
      <w:r w:rsidR="00E40FD4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W</w:t>
      </w:r>
      <w:r w:rsidR="00124395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eb </w:t>
      </w:r>
      <w:r w:rsidR="00EC2A24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Platform 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using HTML</w:t>
      </w:r>
      <w:r w:rsidR="003D32D4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and</w:t>
      </w:r>
      <w:r w:rsidR="00A02830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CS</w:t>
      </w:r>
      <w:r w:rsidR="00DA79C3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S</w:t>
      </w:r>
      <w:r w:rsidR="002E0A80">
        <w:rPr>
          <w:rFonts w:ascii="Helvetica Neue Light" w:hAnsi="Helvetica Neue Light" w:cs="Khmer Sangam MN"/>
          <w:color w:val="000000" w:themeColor="text1"/>
          <w:sz w:val="22"/>
          <w:szCs w:val="22"/>
        </w:rPr>
        <w:t>.</w:t>
      </w:r>
    </w:p>
    <w:p w14:paraId="786CA277" w14:textId="06A20524" w:rsidR="00426ADD" w:rsidRPr="00293E0B" w:rsidRDefault="003D32D4" w:rsidP="002E5496">
      <w:pPr>
        <w:tabs>
          <w:tab w:val="left" w:pos="720"/>
        </w:tabs>
        <w:ind w:left="-709" w:right="448"/>
        <w:rPr>
          <w:rFonts w:ascii="Helvetica Neue Light" w:hAnsi="Helvetica Neue Light" w:cs="Khmer Sangam MN"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• </w:t>
      </w:r>
      <w:r w:rsidR="0006731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Developed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Sign Up/ Login </w:t>
      </w:r>
      <w:r w:rsidR="00BC3550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UI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for </w:t>
      </w:r>
      <w:r w:rsidR="00FE428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FDH </w:t>
      </w:r>
      <w:r w:rsidR="007C7370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w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eb</w:t>
      </w:r>
      <w:r w:rsidR="00FE428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page 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using JavaScript.</w:t>
      </w:r>
    </w:p>
    <w:p w14:paraId="5314C271" w14:textId="1583D893" w:rsidR="00D66120" w:rsidRPr="006776D8" w:rsidRDefault="00D66120" w:rsidP="00025611">
      <w:pPr>
        <w:spacing w:before="60"/>
        <w:ind w:left="-709" w:right="448"/>
        <w:rPr>
          <w:rFonts w:ascii="Helvetica Neue Light" w:eastAsia="Arial" w:hAnsi="Helvetica Neue Light" w:cs="Khmer Sangam MN"/>
          <w:sz w:val="22"/>
          <w:szCs w:val="22"/>
        </w:rPr>
      </w:pPr>
      <w:r w:rsidRPr="00293E0B">
        <w:rPr>
          <w:rFonts w:ascii="Helvetica Neue Light" w:eastAsia="Arial" w:hAnsi="Helvetica Neue Light" w:cs="Khmer Sangam MN"/>
          <w:b/>
          <w:sz w:val="22"/>
          <w:szCs w:val="22"/>
        </w:rPr>
        <w:t>Singapore Science and Technology Innovation Conference</w:t>
      </w:r>
      <w:r w:rsidRPr="00293E0B">
        <w:rPr>
          <w:rFonts w:ascii="Helvetica Neue Light" w:eastAsia="Arial" w:hAnsi="Helvetica Neue Light" w:cs="Khmer Sangam MN"/>
          <w:sz w:val="22"/>
          <w:szCs w:val="22"/>
        </w:rPr>
        <w:t>, Singapore</w:t>
      </w:r>
      <w:r w:rsidRPr="00293E0B">
        <w:rPr>
          <w:rFonts w:ascii="Helvetica Neue Light" w:eastAsia="Arial" w:hAnsi="Helvetica Neue Light" w:cs="Khmer Sangam MN"/>
          <w:sz w:val="22"/>
          <w:szCs w:val="22"/>
        </w:rPr>
        <w:tab/>
      </w:r>
      <w:r w:rsidR="00CA4280" w:rsidRPr="00293E0B">
        <w:rPr>
          <w:rFonts w:ascii="Helvetica Neue Light" w:eastAsia="Arial" w:hAnsi="Helvetica Neue Light" w:cs="Khmer Sangam MN"/>
          <w:sz w:val="22"/>
          <w:szCs w:val="22"/>
        </w:rPr>
        <w:tab/>
      </w:r>
      <w:r w:rsidR="00CA4280" w:rsidRPr="00293E0B">
        <w:rPr>
          <w:rFonts w:ascii="Helvetica Neue Light" w:eastAsia="Arial" w:hAnsi="Helvetica Neue Light" w:cs="Khmer Sangam MN"/>
          <w:sz w:val="22"/>
          <w:szCs w:val="22"/>
        </w:rPr>
        <w:tab/>
        <w:t xml:space="preserve">      </w:t>
      </w:r>
      <w:r w:rsidR="006E5133" w:rsidRPr="00293E0B">
        <w:rPr>
          <w:rFonts w:ascii="Helvetica Neue Light" w:eastAsia="Arial" w:hAnsi="Helvetica Neue Light" w:cs="Khmer Sangam MN"/>
          <w:sz w:val="22"/>
          <w:szCs w:val="22"/>
        </w:rPr>
        <w:tab/>
      </w:r>
      <w:r w:rsidR="006E5133" w:rsidRPr="00C96D72">
        <w:rPr>
          <w:rFonts w:ascii="Helvetica Neue Light" w:eastAsia="Arial" w:hAnsi="Helvetica Neue Light" w:cs="Khmer Sangam MN"/>
          <w:b/>
          <w:sz w:val="22"/>
          <w:szCs w:val="22"/>
        </w:rPr>
        <w:t xml:space="preserve">     </w:t>
      </w:r>
      <w:r w:rsidR="00594AE4" w:rsidRPr="00C96D72">
        <w:rPr>
          <w:rFonts w:ascii="Helvetica Neue Light" w:eastAsia="Arial" w:hAnsi="Helvetica Neue Light" w:cs="Khmer Sangam MN"/>
          <w:b/>
          <w:sz w:val="22"/>
          <w:szCs w:val="22"/>
        </w:rPr>
        <w:t xml:space="preserve">   </w:t>
      </w:r>
      <w:r w:rsidR="00A32FE6" w:rsidRPr="00C96D72">
        <w:rPr>
          <w:rFonts w:ascii="Helvetica Neue Light" w:eastAsia="Arial" w:hAnsi="Helvetica Neue Light" w:cs="Khmer Sangam MN"/>
          <w:b/>
          <w:sz w:val="22"/>
          <w:szCs w:val="22"/>
        </w:rPr>
        <w:t>Jun 2019</w:t>
      </w:r>
    </w:p>
    <w:p w14:paraId="5E7450AD" w14:textId="4339C9B8" w:rsidR="00D66120" w:rsidRPr="00B85695" w:rsidRDefault="00D66120" w:rsidP="002E5496">
      <w:pPr>
        <w:tabs>
          <w:tab w:val="left" w:pos="2410"/>
        </w:tabs>
        <w:ind w:left="-709" w:right="397"/>
        <w:rPr>
          <w:rFonts w:ascii="Helvetica Neue Light" w:eastAsia="Arial" w:hAnsi="Helvetica Neue Light" w:cs="Khmer Sangam MN"/>
          <w:i/>
          <w:sz w:val="22"/>
          <w:szCs w:val="22"/>
        </w:rPr>
      </w:pPr>
      <w:r w:rsidRPr="00B85695">
        <w:rPr>
          <w:rFonts w:ascii="Helvetica Neue Light" w:eastAsia="Arial" w:hAnsi="Helvetica Neue Light" w:cs="Khmer Sangam MN"/>
          <w:i/>
          <w:sz w:val="22"/>
          <w:szCs w:val="22"/>
        </w:rPr>
        <w:t>Teaching Assistant</w:t>
      </w:r>
      <w:r w:rsidR="00753640" w:rsidRPr="00B85695">
        <w:rPr>
          <w:rFonts w:ascii="Helvetica Neue Light" w:eastAsia="Arial" w:hAnsi="Helvetica Neue Light" w:cs="Khmer Sangam MN"/>
          <w:i/>
          <w:sz w:val="22"/>
          <w:szCs w:val="22"/>
        </w:rPr>
        <w:t xml:space="preserve"> </w:t>
      </w:r>
      <w:r w:rsidR="007D16D2" w:rsidRPr="00B85695">
        <w:rPr>
          <w:rFonts w:ascii="Helvetica Neue Light" w:eastAsia="Arial" w:hAnsi="Helvetica Neue Light" w:cs="Khmer Sangam MN"/>
          <w:i/>
          <w:sz w:val="22"/>
          <w:szCs w:val="22"/>
        </w:rPr>
        <w:t>and Camp</w:t>
      </w:r>
      <w:r w:rsidR="00174009" w:rsidRPr="00B85695">
        <w:rPr>
          <w:rFonts w:ascii="Helvetica Neue Light" w:eastAsia="Arial" w:hAnsi="Helvetica Neue Light" w:cs="Khmer Sangam MN"/>
          <w:i/>
          <w:sz w:val="22"/>
          <w:szCs w:val="22"/>
        </w:rPr>
        <w:t xml:space="preserve"> Advisor</w:t>
      </w:r>
    </w:p>
    <w:p w14:paraId="2F47DEB5" w14:textId="7C5E4477" w:rsidR="00D66120" w:rsidRPr="00293E0B" w:rsidRDefault="00D66120" w:rsidP="002E5496">
      <w:pPr>
        <w:tabs>
          <w:tab w:val="left" w:pos="720"/>
        </w:tabs>
        <w:ind w:left="-709" w:right="448"/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•</w:t>
      </w:r>
      <w:r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 </w:t>
      </w:r>
      <w:r w:rsidR="00174009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>Led</w:t>
      </w:r>
      <w:r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 two </w:t>
      </w:r>
      <w:r w:rsidR="002C20A0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>STEM</w:t>
      </w:r>
      <w:r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 </w:t>
      </w:r>
      <w:r w:rsidR="00215FE7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>s</w:t>
      </w:r>
      <w:r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ummer camps </w:t>
      </w:r>
      <w:r w:rsidR="00F147B0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>with</w:t>
      </w:r>
      <w:r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 over 300 students (</w:t>
      </w:r>
      <w:r w:rsidR="00B832F6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>17 years and under</w:t>
      </w:r>
      <w:r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) from </w:t>
      </w:r>
      <w:r w:rsidR="00405702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>9</w:t>
      </w:r>
      <w:r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 countries in</w:t>
      </w:r>
      <w:r w:rsidR="00BC73BA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 </w:t>
      </w:r>
      <w:r w:rsidR="00B822E7"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>ASEAN</w:t>
      </w:r>
      <w:r w:rsidRPr="00293E0B"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  <w:t xml:space="preserve">. </w:t>
      </w:r>
    </w:p>
    <w:p w14:paraId="4369E40F" w14:textId="291218CE" w:rsidR="00326210" w:rsidRPr="00293E0B" w:rsidRDefault="00D66120" w:rsidP="002E5496">
      <w:pPr>
        <w:ind w:left="-709"/>
        <w:rPr>
          <w:rFonts w:ascii="Helvetica Neue Light" w:hAnsi="Helvetica Neue Light" w:cs="Khmer Sangam MN"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• </w:t>
      </w:r>
      <w:r w:rsidR="00C630F5">
        <w:rPr>
          <w:rFonts w:ascii="Helvetica Neue Light" w:hAnsi="Helvetica Neue Light" w:cs="Khmer Sangam MN"/>
          <w:color w:val="000000" w:themeColor="text1"/>
          <w:sz w:val="22"/>
          <w:szCs w:val="22"/>
        </w:rPr>
        <w:t>Guided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students in </w:t>
      </w:r>
      <w:r w:rsidR="00CC7A64">
        <w:rPr>
          <w:rFonts w:ascii="Helvetica Neue Light" w:hAnsi="Helvetica Neue Light" w:cs="Khmer Sangam MN"/>
          <w:color w:val="000000" w:themeColor="text1"/>
          <w:sz w:val="22"/>
          <w:szCs w:val="22"/>
        </w:rPr>
        <w:t>using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C++ </w:t>
      </w:r>
      <w:r w:rsidR="00B56835">
        <w:rPr>
          <w:rFonts w:ascii="Helvetica Neue Light" w:hAnsi="Helvetica Neue Light" w:cs="Khmer Sangam MN"/>
          <w:color w:val="000000" w:themeColor="text1"/>
          <w:sz w:val="22"/>
          <w:szCs w:val="22"/>
        </w:rPr>
        <w:t>data structures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to design and program innovative </w:t>
      </w:r>
      <w:r w:rsidR="00E750BF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technological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solutions</w:t>
      </w:r>
      <w:r w:rsidR="00284094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to social problems. </w:t>
      </w:r>
    </w:p>
    <w:p w14:paraId="0BDE4628" w14:textId="77777777" w:rsidR="00757892" w:rsidRPr="00293E0B" w:rsidRDefault="00757892" w:rsidP="002E5496">
      <w:pPr>
        <w:ind w:left="-709"/>
        <w:rPr>
          <w:rFonts w:ascii="Helvetica Neue Light" w:hAnsi="Helvetica Neue Light" w:cs="Khmer Sangam MN"/>
          <w:color w:val="000000" w:themeColor="text1"/>
          <w:sz w:val="22"/>
          <w:szCs w:val="22"/>
        </w:rPr>
      </w:pPr>
    </w:p>
    <w:p w14:paraId="7D7524D1" w14:textId="01C78BFF" w:rsidR="00326210" w:rsidRPr="00293E0B" w:rsidRDefault="00326210" w:rsidP="00293E0B">
      <w:pPr>
        <w:pBdr>
          <w:bottom w:val="single" w:sz="4" w:space="1" w:color="auto"/>
        </w:pBdr>
        <w:shd w:val="clear" w:color="auto" w:fill="FFFFFF" w:themeFill="background1"/>
        <w:ind w:left="-709" w:right="425"/>
        <w:rPr>
          <w:rFonts w:ascii="Helvetica Neue Light" w:hAnsi="Helvetica Neue Light" w:cs="Khmer Sangam MN"/>
          <w:sz w:val="22"/>
          <w:szCs w:val="22"/>
        </w:rPr>
      </w:pPr>
      <w:r w:rsidRPr="00293E0B">
        <w:rPr>
          <w:rFonts w:ascii="Helvetica Neue Light" w:hAnsi="Helvetica Neue Light" w:cs="Khmer Sangam MN"/>
          <w:b/>
          <w:color w:val="000000" w:themeColor="text1"/>
        </w:rPr>
        <w:t>PROJECTS</w:t>
      </w:r>
      <w:r w:rsidR="003E508D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(</w:t>
      </w:r>
      <w:hyperlink r:id="rId9" w:history="1">
        <w:r w:rsidR="003E508D" w:rsidRPr="00293E0B">
          <w:rPr>
            <w:rStyle w:val="Hyperlink"/>
            <w:rFonts w:ascii="Helvetica Neue Light" w:hAnsi="Helvetica Neue Light" w:cs="Khmer Sangam MN"/>
            <w:sz w:val="22"/>
            <w:szCs w:val="22"/>
          </w:rPr>
          <w:t>https://github.com/meoswift</w:t>
        </w:r>
      </w:hyperlink>
      <w:r w:rsidR="003E508D" w:rsidRPr="00293E0B">
        <w:rPr>
          <w:rFonts w:ascii="Helvetica Neue Light" w:hAnsi="Helvetica Neue Light" w:cs="Khmer Sangam MN"/>
          <w:sz w:val="22"/>
          <w:szCs w:val="22"/>
        </w:rPr>
        <w:t>)</w:t>
      </w:r>
    </w:p>
    <w:p w14:paraId="67F21ECE" w14:textId="0C443418" w:rsidR="007F7B6F" w:rsidRPr="00C96D72" w:rsidRDefault="007F7B6F" w:rsidP="0090172A">
      <w:pPr>
        <w:tabs>
          <w:tab w:val="left" w:pos="720"/>
        </w:tabs>
        <w:spacing w:before="60"/>
        <w:ind w:left="-709" w:right="448"/>
        <w:rPr>
          <w:rFonts w:ascii="Helvetica Neue Light" w:hAnsi="Helvetica Neue Light" w:cs="Khmer Sangam MN"/>
          <w:b/>
          <w:i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Matchy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  <w:t xml:space="preserve">    </w:t>
      </w:r>
      <w:r w:rsidR="0008235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451650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  <w:t xml:space="preserve">    </w:t>
      </w:r>
      <w:r w:rsidR="00B50F7E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4E423B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="002E5496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 xml:space="preserve">           </w:t>
      </w:r>
      <w:r w:rsidR="005E3A6A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 xml:space="preserve"> </w:t>
      </w:r>
      <w:r w:rsidR="00293E0B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 xml:space="preserve">  </w:t>
      </w:r>
      <w:r w:rsidR="00913D8C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Sept</w:t>
      </w:r>
      <w:r w:rsidR="00A976E0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 xml:space="preserve"> 2019 - Present</w:t>
      </w:r>
    </w:p>
    <w:p w14:paraId="00DA270E" w14:textId="2219DBFF" w:rsidR="00C71303" w:rsidRPr="00DE77D4" w:rsidRDefault="00C71303" w:rsidP="00C71303">
      <w:pPr>
        <w:tabs>
          <w:tab w:val="left" w:pos="720"/>
        </w:tabs>
        <w:ind w:left="-709" w:right="448"/>
        <w:rPr>
          <w:rFonts w:ascii="Helvetica Neue Thin" w:hAnsi="Helvetica Neue Thin" w:cs="Khmer Sangam MN"/>
          <w:color w:val="000000" w:themeColor="text1"/>
          <w:sz w:val="22"/>
          <w:szCs w:val="22"/>
        </w:rPr>
      </w:pPr>
      <w:r w:rsidRPr="00DE77D4">
        <w:rPr>
          <w:rFonts w:ascii="Helvetica Neue Thin" w:hAnsi="Helvetica Neue Thin" w:cs="Khmer Sangam MN"/>
          <w:color w:val="000000" w:themeColor="text1"/>
          <w:sz w:val="22"/>
          <w:szCs w:val="22"/>
        </w:rPr>
        <w:t>Swift</w:t>
      </w:r>
      <w:r w:rsidR="00EA2B5F" w:rsidRPr="00DE77D4">
        <w:rPr>
          <w:rFonts w:ascii="Helvetica Neue Thin" w:hAnsi="Helvetica Neue Thin" w:cs="Khmer Sangam MN"/>
          <w:color w:val="000000" w:themeColor="text1"/>
          <w:sz w:val="22"/>
          <w:szCs w:val="22"/>
        </w:rPr>
        <w:t xml:space="preserve">, </w:t>
      </w:r>
      <w:r w:rsidRPr="00DE77D4">
        <w:rPr>
          <w:rFonts w:ascii="Helvetica Neue Thin" w:hAnsi="Helvetica Neue Thin" w:cs="Khmer Sangam MN"/>
          <w:color w:val="000000" w:themeColor="text1"/>
          <w:sz w:val="22"/>
          <w:szCs w:val="22"/>
        </w:rPr>
        <w:t>XCode 10</w:t>
      </w:r>
    </w:p>
    <w:p w14:paraId="53503763" w14:textId="6C22A310" w:rsidR="009D5B8D" w:rsidRPr="00293E0B" w:rsidRDefault="00FF4013" w:rsidP="002E5496">
      <w:pPr>
        <w:tabs>
          <w:tab w:val="left" w:pos="720"/>
        </w:tabs>
        <w:ind w:left="-709" w:right="448"/>
        <w:rPr>
          <w:rFonts w:ascii="Helvetica Neue Light" w:hAnsi="Helvetica Neue Light" w:cs="Khmer Sangam MN"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• </w:t>
      </w:r>
      <w:r w:rsidR="00162603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Designe</w:t>
      </w:r>
      <w:r w:rsidR="00D0034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d</w:t>
      </w:r>
      <w:r w:rsidR="00AB6D0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BF12E4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and programmed</w:t>
      </w:r>
      <w:r w:rsidR="00162603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a s</w:t>
      </w:r>
      <w:r w:rsidR="00171EA4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ingle</w:t>
      </w:r>
      <w:r w:rsidR="0032561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-</w:t>
      </w:r>
      <w:r w:rsidR="002E362C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view</w:t>
      </w:r>
      <w:r w:rsidR="00171EA4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iOS</w:t>
      </w:r>
      <w:r w:rsidR="00171EA4" w:rsidRPr="00293E0B">
        <w:rPr>
          <w:rFonts w:ascii="Helvetica Neue Light" w:hAnsi="Helvetica Neue Light" w:cs="Khmer Sangam MN"/>
          <w:color w:val="000000" w:themeColor="text1"/>
          <w:sz w:val="22"/>
          <w:szCs w:val="22"/>
          <w:lang w:val="vi-VN"/>
        </w:rPr>
        <w:t xml:space="preserve"> card-matching game</w:t>
      </w:r>
      <w:r w:rsidR="008B2037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AB6D0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by the MVC model, </w:t>
      </w:r>
      <w:r w:rsidR="003F404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in which u</w:t>
      </w:r>
      <w:r w:rsidR="00D9477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ser can start </w:t>
      </w:r>
      <w:r w:rsidR="003F404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a </w:t>
      </w:r>
      <w:r w:rsidR="00D9477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New Game and Shuffle Cards.</w:t>
      </w:r>
      <w:r w:rsidR="003F404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(Updating Choose a Theme </w:t>
      </w:r>
      <w:r w:rsidR="004A14E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and Scores </w:t>
      </w:r>
      <w:r w:rsidR="003F404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function</w:t>
      </w:r>
      <w:r w:rsidR="00E1743A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s</w:t>
      </w:r>
      <w:r w:rsidR="007D5558">
        <w:rPr>
          <w:rFonts w:ascii="Helvetica Neue Light" w:hAnsi="Helvetica Neue Light" w:cs="Khmer Sangam MN"/>
          <w:color w:val="000000" w:themeColor="text1"/>
          <w:sz w:val="22"/>
          <w:szCs w:val="22"/>
        </w:rPr>
        <w:t>.)</w:t>
      </w:r>
    </w:p>
    <w:p w14:paraId="6E0951B7" w14:textId="0041695F" w:rsidR="00574CFF" w:rsidRPr="006776D8" w:rsidRDefault="00574CFF" w:rsidP="002E5496">
      <w:pPr>
        <w:tabs>
          <w:tab w:val="left" w:pos="720"/>
        </w:tabs>
        <w:ind w:left="-709" w:right="448"/>
        <w:rPr>
          <w:rFonts w:ascii="Helvetica Neue Light" w:hAnsi="Helvetica Neue Light" w:cs="Khmer Sangam MN"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Quick Weather!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  <w:t xml:space="preserve">      </w:t>
      </w:r>
      <w:r w:rsidR="00451650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 </w:t>
      </w:r>
      <w:r w:rsidR="00451650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  <w:t xml:space="preserve">    </w:t>
      </w:r>
      <w:r w:rsidR="004E423B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="004E423B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  <w:t xml:space="preserve"> </w:t>
      </w:r>
      <w:r w:rsidR="00AB6D2B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  <w:t xml:space="preserve">      </w:t>
      </w:r>
      <w:r w:rsid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8C4C96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Aug</w:t>
      </w:r>
      <w:r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 xml:space="preserve"> </w:t>
      </w:r>
      <w:r w:rsidRPr="00C96D72">
        <w:rPr>
          <w:rFonts w:ascii="Helvetica Neue Light" w:eastAsia="Arial" w:hAnsi="Helvetica Neue Light" w:cs="Khmer Sangam MN"/>
          <w:b/>
          <w:sz w:val="22"/>
          <w:szCs w:val="22"/>
        </w:rPr>
        <w:t>20</w:t>
      </w:r>
      <w:r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19</w:t>
      </w:r>
      <w:r w:rsidRPr="006776D8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</w:p>
    <w:p w14:paraId="6874016E" w14:textId="647F13F2" w:rsidR="00D644F4" w:rsidRPr="00DE77D4" w:rsidRDefault="00D644F4" w:rsidP="002E5496">
      <w:pPr>
        <w:tabs>
          <w:tab w:val="left" w:pos="720"/>
        </w:tabs>
        <w:ind w:left="-709" w:right="448"/>
        <w:rPr>
          <w:rFonts w:ascii="Helvetica Neue Thin" w:hAnsi="Helvetica Neue Thin" w:cs="Khmer Sangam MN"/>
          <w:color w:val="000000" w:themeColor="text1"/>
          <w:sz w:val="22"/>
          <w:szCs w:val="22"/>
        </w:rPr>
      </w:pPr>
      <w:r w:rsidRPr="00DE77D4">
        <w:rPr>
          <w:rFonts w:ascii="Helvetica Neue Thin" w:hAnsi="Helvetica Neue Thin" w:cs="Khmer Sangam MN"/>
          <w:color w:val="000000" w:themeColor="text1"/>
          <w:sz w:val="22"/>
          <w:szCs w:val="22"/>
        </w:rPr>
        <w:t xml:space="preserve">HTML, CSS, JavaScript, jQuery </w:t>
      </w:r>
    </w:p>
    <w:p w14:paraId="5DAA3867" w14:textId="0FFCC610" w:rsidR="004B5213" w:rsidRPr="00293E0B" w:rsidRDefault="00574CFF" w:rsidP="002E5496">
      <w:pPr>
        <w:tabs>
          <w:tab w:val="left" w:pos="720"/>
        </w:tabs>
        <w:ind w:left="-709" w:right="448"/>
        <w:rPr>
          <w:rFonts w:ascii="Helvetica Neue Light" w:hAnsi="Helvetica Neue Light" w:cs="Khmer Sangam MN"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• </w:t>
      </w:r>
      <w:r w:rsidR="00072233">
        <w:rPr>
          <w:rFonts w:ascii="Helvetica Neue Light" w:hAnsi="Helvetica Neue Light" w:cs="Khmer Sangam MN"/>
          <w:color w:val="000000" w:themeColor="text1"/>
          <w:sz w:val="22"/>
          <w:szCs w:val="22"/>
        </w:rPr>
        <w:t>Implemented</w:t>
      </w:r>
      <w:r w:rsidR="003C7793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a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web application that fetches OpenWeatherMap API to display weather conditions</w:t>
      </w:r>
      <w:r w:rsidR="00B455EA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.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User can search any city’s</w:t>
      </w:r>
      <w:r w:rsidR="0092190A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current</w:t>
      </w:r>
      <w:r w:rsidR="00A7387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weather in metric or imperial unit.</w:t>
      </w:r>
      <w:r w:rsidR="00C1678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</w:p>
    <w:p w14:paraId="4C5688ED" w14:textId="46339DD6" w:rsidR="0097098C" w:rsidRDefault="0097098C" w:rsidP="002E5496">
      <w:pPr>
        <w:tabs>
          <w:tab w:val="left" w:pos="720"/>
        </w:tabs>
        <w:ind w:left="-709" w:right="448"/>
        <w:rPr>
          <w:rFonts w:ascii="Helvetica Neue Light" w:hAnsi="Helvetica Neue Light" w:cs="Khmer Sangam MN"/>
          <w:i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Museumistic</w:t>
      </w:r>
      <w:r w:rsidR="00240199" w:rsidRPr="00293E0B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ab/>
      </w:r>
      <w:r w:rsidR="0024019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="00240199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="0096577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="0096577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="0096577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="0096577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r w:rsidR="004F41C2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96577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  <w:t xml:space="preserve">   </w:t>
      </w:r>
      <w:r w:rsidR="007F7B6F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A41B2A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proofErr w:type="gramStart"/>
      <w:r w:rsidR="004E423B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  <w:t xml:space="preserve">  </w:t>
      </w:r>
      <w:r w:rsidR="004E423B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ab/>
      </w:r>
      <w:proofErr w:type="gramEnd"/>
      <w:r w:rsidR="00037783" w:rsidRPr="006776D8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  </w:t>
      </w:r>
      <w:r w:rsidR="00F97780" w:rsidRPr="006776D8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     </w:t>
      </w:r>
      <w:r w:rsidR="00293E0B" w:rsidRPr="006776D8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   </w:t>
      </w:r>
      <w:r w:rsidR="00CA4280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J</w:t>
      </w:r>
      <w:r w:rsidR="00965771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u</w:t>
      </w:r>
      <w:r w:rsidR="005D7914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n</w:t>
      </w:r>
      <w:r w:rsidR="00965771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 xml:space="preserve"> </w:t>
      </w:r>
      <w:r w:rsidR="00A41B2A" w:rsidRPr="00C96D72">
        <w:rPr>
          <w:rFonts w:ascii="Helvetica Neue Light" w:eastAsia="Arial" w:hAnsi="Helvetica Neue Light" w:cs="Khmer Sangam MN"/>
          <w:b/>
          <w:sz w:val="22"/>
          <w:szCs w:val="22"/>
        </w:rPr>
        <w:t>20</w:t>
      </w:r>
      <w:r w:rsidR="00965771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 xml:space="preserve">19 - </w:t>
      </w:r>
      <w:r w:rsidR="008B5B46" w:rsidRPr="00C96D72">
        <w:rPr>
          <w:rFonts w:ascii="Helvetica Neue Light" w:hAnsi="Helvetica Neue Light" w:cs="Khmer Sangam MN"/>
          <w:b/>
          <w:color w:val="000000" w:themeColor="text1"/>
          <w:sz w:val="22"/>
          <w:szCs w:val="22"/>
        </w:rPr>
        <w:t>July 2019</w:t>
      </w:r>
    </w:p>
    <w:p w14:paraId="453AE239" w14:textId="7F05897B" w:rsidR="002C0C24" w:rsidRPr="00DE77D4" w:rsidRDefault="002C0C24" w:rsidP="002E5496">
      <w:pPr>
        <w:tabs>
          <w:tab w:val="left" w:pos="720"/>
        </w:tabs>
        <w:ind w:left="-709" w:right="448"/>
        <w:rPr>
          <w:rFonts w:ascii="Helvetica Neue Thin" w:hAnsi="Helvetica Neue Thin" w:cs="Khmer Sangam MN"/>
          <w:color w:val="000000" w:themeColor="text1"/>
          <w:sz w:val="22"/>
          <w:szCs w:val="22"/>
        </w:rPr>
      </w:pPr>
      <w:r w:rsidRPr="00DE77D4">
        <w:rPr>
          <w:rFonts w:ascii="Helvetica Neue Thin" w:hAnsi="Helvetica Neue Thin" w:cs="Khmer Sangam MN"/>
          <w:sz w:val="22"/>
          <w:szCs w:val="22"/>
        </w:rPr>
        <w:t xml:space="preserve">Python, </w:t>
      </w:r>
      <w:r w:rsidRPr="00DE77D4">
        <w:rPr>
          <w:rFonts w:ascii="Helvetica Neue Thin" w:hAnsi="Helvetica Neue Thin" w:cs="Khmer Sangam MN"/>
          <w:color w:val="000000" w:themeColor="text1"/>
          <w:sz w:val="22"/>
          <w:szCs w:val="22"/>
        </w:rPr>
        <w:t xml:space="preserve">Microsoft’s Computer Vision API, and </w:t>
      </w:r>
      <w:r w:rsidRPr="00DE77D4">
        <w:rPr>
          <w:rFonts w:ascii="Helvetica Neue Thin" w:hAnsi="Helvetica Neue Thin" w:cs="Khmer Sangam MN"/>
          <w:sz w:val="22"/>
          <w:szCs w:val="22"/>
        </w:rPr>
        <w:t>OpenAI’s GPT-2 model.</w:t>
      </w:r>
    </w:p>
    <w:p w14:paraId="0B20E699" w14:textId="083B23E6" w:rsidR="00281BF9" w:rsidRPr="00293E0B" w:rsidRDefault="0097098C" w:rsidP="002E5496">
      <w:pPr>
        <w:tabs>
          <w:tab w:val="left" w:pos="720"/>
        </w:tabs>
        <w:ind w:left="-709" w:right="448"/>
        <w:rPr>
          <w:rFonts w:ascii="Helvetica Neue Light" w:hAnsi="Helvetica Neue Light" w:cs="Khmer Sangam MN"/>
          <w:color w:val="000000" w:themeColor="text1"/>
          <w:sz w:val="22"/>
          <w:szCs w:val="22"/>
        </w:rPr>
      </w:pP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• </w:t>
      </w:r>
      <w:r w:rsidR="00A027B3">
        <w:rPr>
          <w:rFonts w:ascii="Helvetica Neue Light" w:hAnsi="Helvetica Neue Light" w:cs="Khmer Sangam MN"/>
          <w:color w:val="000000" w:themeColor="text1"/>
          <w:sz w:val="22"/>
          <w:szCs w:val="22"/>
        </w:rPr>
        <w:t>Built and deployed a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Twitter Bot that </w:t>
      </w:r>
      <w:r w:rsidR="003F71D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follows accounts,</w:t>
      </w:r>
      <w:r w:rsidR="00DB65EC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favorites, and retweets </w:t>
      </w:r>
      <w:r w:rsidR="003F71D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about architecture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. </w:t>
      </w:r>
      <w:r w:rsidR="003F71D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Bot </w:t>
      </w:r>
      <w:r w:rsidR="0097560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scrapes photos</w:t>
      </w:r>
      <w:r w:rsidR="003F71D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from Reddit </w:t>
      </w:r>
      <w:r w:rsidR="00B26C17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threads</w:t>
      </w:r>
      <w:r w:rsidR="00FA46A4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3F71D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and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gene</w:t>
      </w:r>
      <w:r w:rsidR="00D311A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r</w:t>
      </w:r>
      <w:r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ates caption</w:t>
      </w:r>
      <w:r w:rsidR="003D32D4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. </w:t>
      </w:r>
      <w:r w:rsidR="00261D5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When fed with</w:t>
      </w:r>
      <w:r w:rsidR="003F71D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news</w:t>
      </w:r>
      <w:r w:rsidR="00261D5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3F71D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headlines</w:t>
      </w:r>
      <w:r w:rsidR="00261D5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, bot </w:t>
      </w:r>
      <w:r w:rsidR="003F71D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updates</w:t>
      </w:r>
      <w:r w:rsidR="00672A2E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  <w:r w:rsidR="003F71D6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tweets</w:t>
      </w:r>
      <w:r w:rsidR="00AA2C61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>.</w:t>
      </w:r>
      <w:r w:rsidR="009D5B8D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 </w:t>
      </w:r>
    </w:p>
    <w:p w14:paraId="5A0809D8" w14:textId="77777777" w:rsidR="0022042D" w:rsidRPr="00293E0B" w:rsidRDefault="0022042D" w:rsidP="00AB6D2B">
      <w:pPr>
        <w:ind w:left="-709" w:right="450"/>
        <w:rPr>
          <w:rFonts w:ascii="Helvetica Neue Light" w:eastAsia="Arial" w:hAnsi="Helvetica Neue Light" w:cs="Khmer Sangam MN"/>
          <w:sz w:val="22"/>
          <w:szCs w:val="22"/>
        </w:rPr>
      </w:pPr>
    </w:p>
    <w:p w14:paraId="2A2846C5" w14:textId="43696637" w:rsidR="005C3578" w:rsidRPr="00293E0B" w:rsidRDefault="00792F81" w:rsidP="00293E0B">
      <w:pPr>
        <w:pBdr>
          <w:bottom w:val="single" w:sz="4" w:space="1" w:color="auto"/>
        </w:pBdr>
        <w:shd w:val="clear" w:color="auto" w:fill="FFFFFF" w:themeFill="background1"/>
        <w:ind w:left="-709" w:right="450"/>
        <w:rPr>
          <w:rFonts w:ascii="Helvetica Neue Light" w:eastAsia="Arial" w:hAnsi="Helvetica Neue Light" w:cs="Khmer Sangam MN"/>
          <w:b/>
        </w:rPr>
      </w:pPr>
      <w:r w:rsidRPr="00293E0B">
        <w:rPr>
          <w:rFonts w:ascii="Helvetica Neue Light" w:eastAsia="Arial" w:hAnsi="Helvetica Neue Light" w:cs="Khmer Sangam MN"/>
          <w:b/>
        </w:rPr>
        <w:t xml:space="preserve">SKILLS </w:t>
      </w:r>
    </w:p>
    <w:p w14:paraId="554CD6E9" w14:textId="4CC54FD7" w:rsidR="00792F81" w:rsidRPr="00293E0B" w:rsidRDefault="00792F81" w:rsidP="0090172A">
      <w:pPr>
        <w:spacing w:before="60"/>
        <w:ind w:left="-709" w:right="448"/>
        <w:rPr>
          <w:ins w:id="2" w:author="Nguyen, Jacqueline J." w:date="2019-09-09T09:42:00Z"/>
          <w:rFonts w:ascii="Helvetica Neue Light" w:eastAsia="Arial" w:hAnsi="Helvetica Neue Light" w:cs="Khmer Sangam MN"/>
          <w:sz w:val="22"/>
          <w:szCs w:val="22"/>
        </w:rPr>
      </w:pPr>
      <w:r w:rsidRPr="00293E0B">
        <w:rPr>
          <w:rFonts w:ascii="Helvetica Neue Light" w:eastAsia="Arial" w:hAnsi="Helvetica Neue Light" w:cs="Khmer Sangam MN"/>
          <w:i/>
          <w:sz w:val="22"/>
          <w:szCs w:val="22"/>
        </w:rPr>
        <w:t>Language</w:t>
      </w:r>
      <w:r w:rsidRPr="00293E0B">
        <w:rPr>
          <w:rFonts w:ascii="Helvetica Neue Light" w:eastAsia="Arial" w:hAnsi="Helvetica Neue Light" w:cs="Khmer Sangam MN"/>
          <w:sz w:val="22"/>
          <w:szCs w:val="22"/>
        </w:rPr>
        <w:t>: Vietnamese (native), English (</w:t>
      </w:r>
      <w:r w:rsidR="009D1368" w:rsidRPr="00293E0B">
        <w:rPr>
          <w:rFonts w:ascii="Helvetica Neue Light" w:eastAsia="Arial" w:hAnsi="Helvetica Neue Light" w:cs="Khmer Sangam MN"/>
          <w:sz w:val="22"/>
          <w:szCs w:val="22"/>
        </w:rPr>
        <w:t>fluent</w:t>
      </w:r>
      <w:r w:rsidRPr="00293E0B">
        <w:rPr>
          <w:rFonts w:ascii="Helvetica Neue Light" w:eastAsia="Arial" w:hAnsi="Helvetica Neue Light" w:cs="Khmer Sangam MN"/>
          <w:sz w:val="22"/>
          <w:szCs w:val="22"/>
        </w:rPr>
        <w:t>)</w:t>
      </w:r>
    </w:p>
    <w:p w14:paraId="47E26750" w14:textId="51C1F30B" w:rsidR="00451A58" w:rsidRPr="00293E0B" w:rsidRDefault="00306FA7" w:rsidP="002E5496">
      <w:pPr>
        <w:ind w:left="-709" w:right="450"/>
        <w:rPr>
          <w:rFonts w:ascii="Helvetica Neue Light" w:eastAsia="Arial" w:hAnsi="Helvetica Neue Light" w:cs="Khmer Sangam MN"/>
          <w:iCs/>
          <w:sz w:val="22"/>
          <w:szCs w:val="22"/>
        </w:rPr>
      </w:pPr>
      <w:r w:rsidRPr="00293E0B">
        <w:rPr>
          <w:rFonts w:ascii="Helvetica Neue Light" w:eastAsia="Arial" w:hAnsi="Helvetica Neue Light" w:cs="Khmer Sangam MN"/>
          <w:i/>
          <w:iCs/>
          <w:sz w:val="22"/>
          <w:szCs w:val="22"/>
        </w:rPr>
        <w:t>Programming Languages</w:t>
      </w:r>
      <w:r w:rsidR="00AA2C61" w:rsidRPr="00293E0B">
        <w:rPr>
          <w:rFonts w:ascii="Helvetica Neue Light" w:eastAsia="Arial" w:hAnsi="Helvetica Neue Light" w:cs="Khmer Sangam MN"/>
          <w:iCs/>
          <w:sz w:val="22"/>
          <w:szCs w:val="22"/>
        </w:rPr>
        <w:t>: C++,</w:t>
      </w:r>
      <w:r w:rsidR="007D16D2" w:rsidRPr="00293E0B">
        <w:rPr>
          <w:rFonts w:ascii="Helvetica Neue Light" w:eastAsia="Arial" w:hAnsi="Helvetica Neue Light" w:cs="Khmer Sangam MN"/>
          <w:iCs/>
          <w:sz w:val="22"/>
          <w:szCs w:val="22"/>
        </w:rPr>
        <w:t xml:space="preserve"> </w:t>
      </w:r>
      <w:r w:rsidR="00AA2C61" w:rsidRPr="00293E0B">
        <w:rPr>
          <w:rFonts w:ascii="Helvetica Neue Light" w:eastAsia="Arial" w:hAnsi="Helvetica Neue Light" w:cs="Khmer Sangam MN"/>
          <w:iCs/>
          <w:sz w:val="22"/>
          <w:szCs w:val="22"/>
        </w:rPr>
        <w:t>HTML, CSS,</w:t>
      </w:r>
      <w:r w:rsidR="00ED1542" w:rsidRPr="00293E0B">
        <w:rPr>
          <w:rFonts w:ascii="Helvetica Neue Light" w:eastAsia="Arial" w:hAnsi="Helvetica Neue Light" w:cs="Khmer Sangam MN"/>
          <w:iCs/>
          <w:sz w:val="22"/>
          <w:szCs w:val="22"/>
        </w:rPr>
        <w:t xml:space="preserve"> </w:t>
      </w:r>
      <w:r w:rsidR="00ED1542" w:rsidRPr="00293E0B">
        <w:rPr>
          <w:rFonts w:ascii="Helvetica Neue Light" w:eastAsia="Arial" w:hAnsi="Helvetica Neue Light" w:cs="Khmer Sangam MN"/>
          <w:iCs/>
          <w:sz w:val="22"/>
          <w:szCs w:val="22"/>
        </w:rPr>
        <w:t>Python,</w:t>
      </w:r>
      <w:r w:rsidR="00AA2C61" w:rsidRPr="00293E0B">
        <w:rPr>
          <w:rFonts w:ascii="Helvetica Neue Light" w:eastAsia="Arial" w:hAnsi="Helvetica Neue Light" w:cs="Khmer Sangam MN"/>
          <w:iCs/>
          <w:sz w:val="22"/>
          <w:szCs w:val="22"/>
        </w:rPr>
        <w:t xml:space="preserve"> Java</w:t>
      </w:r>
      <w:r w:rsidR="007D16D2" w:rsidRPr="00293E0B">
        <w:rPr>
          <w:rFonts w:ascii="Helvetica Neue Light" w:eastAsia="Arial" w:hAnsi="Helvetica Neue Light" w:cs="Khmer Sangam MN"/>
          <w:iCs/>
          <w:sz w:val="22"/>
          <w:szCs w:val="22"/>
        </w:rPr>
        <w:t>S</w:t>
      </w:r>
      <w:r w:rsidR="00AA2C61" w:rsidRPr="00293E0B">
        <w:rPr>
          <w:rFonts w:ascii="Helvetica Neue Light" w:eastAsia="Arial" w:hAnsi="Helvetica Neue Light" w:cs="Khmer Sangam MN"/>
          <w:iCs/>
          <w:sz w:val="22"/>
          <w:szCs w:val="22"/>
        </w:rPr>
        <w:t xml:space="preserve">cript, </w:t>
      </w:r>
      <w:r w:rsidR="007D16D2" w:rsidRPr="00293E0B">
        <w:rPr>
          <w:rFonts w:ascii="Helvetica Neue Light" w:eastAsia="Arial" w:hAnsi="Helvetica Neue Light" w:cs="Khmer Sangam MN"/>
          <w:iCs/>
          <w:sz w:val="22"/>
          <w:szCs w:val="22"/>
        </w:rPr>
        <w:t xml:space="preserve">Java, </w:t>
      </w:r>
      <w:r w:rsidR="00AA2C61" w:rsidRPr="00293E0B">
        <w:rPr>
          <w:rFonts w:ascii="Helvetica Neue Light" w:eastAsia="Arial" w:hAnsi="Helvetica Neue Light" w:cs="Khmer Sangam MN"/>
          <w:iCs/>
          <w:sz w:val="22"/>
          <w:szCs w:val="22"/>
        </w:rPr>
        <w:t>Swift</w:t>
      </w:r>
    </w:p>
    <w:p w14:paraId="5059D7B5" w14:textId="2E49CDD8" w:rsidR="00AA2C61" w:rsidRPr="00293E0B" w:rsidRDefault="003631DA" w:rsidP="002E5496">
      <w:pPr>
        <w:ind w:left="-709" w:right="450"/>
        <w:rPr>
          <w:rFonts w:ascii="Helvetica Neue Light" w:eastAsia="Arial" w:hAnsi="Helvetica Neue Light" w:cs="Khmer Sangam MN"/>
          <w:iCs/>
          <w:sz w:val="22"/>
          <w:szCs w:val="22"/>
        </w:rPr>
      </w:pPr>
      <w:r w:rsidRPr="00293E0B">
        <w:rPr>
          <w:rFonts w:ascii="Helvetica Neue Light" w:eastAsia="Arial" w:hAnsi="Helvetica Neue Light" w:cs="Khmer Sangam MN"/>
          <w:i/>
          <w:iCs/>
          <w:sz w:val="22"/>
          <w:szCs w:val="22"/>
        </w:rPr>
        <w:t>Tools</w:t>
      </w:r>
      <w:r w:rsidR="00306FA7" w:rsidRPr="00293E0B">
        <w:rPr>
          <w:rFonts w:ascii="Helvetica Neue Light" w:eastAsia="Arial" w:hAnsi="Helvetica Neue Light" w:cs="Khmer Sangam MN"/>
          <w:iCs/>
          <w:sz w:val="22"/>
          <w:szCs w:val="22"/>
        </w:rPr>
        <w:t>: jQuery</w:t>
      </w:r>
      <w:r w:rsidR="00612C80" w:rsidRPr="00293E0B">
        <w:rPr>
          <w:rFonts w:ascii="Helvetica Neue Light" w:eastAsia="Arial" w:hAnsi="Helvetica Neue Light" w:cs="Khmer Sangam MN"/>
          <w:iCs/>
          <w:sz w:val="22"/>
          <w:szCs w:val="22"/>
        </w:rPr>
        <w:t xml:space="preserve">, </w:t>
      </w:r>
      <w:r w:rsidR="00612C80" w:rsidRPr="00293E0B">
        <w:rPr>
          <w:rFonts w:ascii="Helvetica Neue Light" w:hAnsi="Helvetica Neue Light" w:cs="Khmer Sangam MN"/>
          <w:color w:val="000000" w:themeColor="text1"/>
          <w:sz w:val="22"/>
          <w:szCs w:val="22"/>
        </w:rPr>
        <w:t xml:space="preserve">Microsoft’s Computer Vision API, </w:t>
      </w:r>
      <w:r w:rsidR="00612C80" w:rsidRPr="00293E0B">
        <w:rPr>
          <w:rFonts w:ascii="Helvetica Neue Light" w:hAnsi="Helvetica Neue Light" w:cs="Khmer Sangam MN"/>
          <w:sz w:val="22"/>
          <w:szCs w:val="22"/>
        </w:rPr>
        <w:t>Tweepy</w:t>
      </w:r>
      <w:r w:rsidR="00ED0356" w:rsidRPr="00293E0B">
        <w:rPr>
          <w:rFonts w:ascii="Helvetica Neue Light" w:hAnsi="Helvetica Neue Light" w:cs="Khmer Sangam MN"/>
          <w:sz w:val="22"/>
          <w:szCs w:val="22"/>
        </w:rPr>
        <w:t xml:space="preserve"> API</w:t>
      </w:r>
      <w:r w:rsidR="005F579D" w:rsidRPr="00293E0B">
        <w:rPr>
          <w:rFonts w:ascii="Helvetica Neue Light" w:hAnsi="Helvetica Neue Light" w:cs="Khmer Sangam MN"/>
          <w:sz w:val="22"/>
          <w:szCs w:val="22"/>
        </w:rPr>
        <w:t>, OpenWeatherMap API</w:t>
      </w:r>
    </w:p>
    <w:p w14:paraId="72ED0FCA" w14:textId="70D65360" w:rsidR="00CE0977" w:rsidRPr="00293E0B" w:rsidRDefault="00513334" w:rsidP="002E5496">
      <w:pPr>
        <w:ind w:left="-709" w:right="450"/>
        <w:rPr>
          <w:rFonts w:ascii="Helvetica Neue Light" w:eastAsia="Arial" w:hAnsi="Helvetica Neue Light" w:cs="Khmer Sangam MN"/>
          <w:sz w:val="22"/>
          <w:szCs w:val="22"/>
        </w:rPr>
      </w:pPr>
      <w:r w:rsidRPr="00293E0B">
        <w:rPr>
          <w:rFonts w:ascii="Helvetica Neue Light" w:eastAsia="Arial" w:hAnsi="Helvetica Neue Light" w:cs="Khmer Sangam MN"/>
          <w:i/>
          <w:sz w:val="22"/>
          <w:szCs w:val="22"/>
        </w:rPr>
        <w:t>Software</w:t>
      </w:r>
      <w:r w:rsidRPr="00293E0B">
        <w:rPr>
          <w:rFonts w:ascii="Helvetica Neue Light" w:eastAsia="Arial" w:hAnsi="Helvetica Neue Light" w:cs="Khmer Sangam MN"/>
          <w:sz w:val="22"/>
          <w:szCs w:val="22"/>
        </w:rPr>
        <w:t xml:space="preserve">: Atom, </w:t>
      </w:r>
      <w:r w:rsidR="00E674E8" w:rsidRPr="00293E0B">
        <w:rPr>
          <w:rFonts w:ascii="Helvetica Neue Light" w:eastAsia="Arial" w:hAnsi="Helvetica Neue Light" w:cs="Khmer Sangam MN"/>
          <w:sz w:val="22"/>
          <w:szCs w:val="22"/>
        </w:rPr>
        <w:t xml:space="preserve">XCode, </w:t>
      </w:r>
      <w:r w:rsidRPr="00293E0B">
        <w:rPr>
          <w:rFonts w:ascii="Helvetica Neue Light" w:eastAsia="Arial" w:hAnsi="Helvetica Neue Light" w:cs="Khmer Sangam MN"/>
          <w:sz w:val="22"/>
          <w:szCs w:val="22"/>
        </w:rPr>
        <w:t xml:space="preserve">Eclipse, PyCharm, </w:t>
      </w:r>
      <w:r w:rsidR="00E674E8" w:rsidRPr="00293E0B">
        <w:rPr>
          <w:rFonts w:ascii="Helvetica Neue Light" w:eastAsia="Arial" w:hAnsi="Helvetica Neue Light" w:cs="Khmer Sangam MN"/>
          <w:sz w:val="22"/>
          <w:szCs w:val="22"/>
        </w:rPr>
        <w:t xml:space="preserve">Git, </w:t>
      </w:r>
      <w:r w:rsidRPr="00293E0B">
        <w:rPr>
          <w:rFonts w:ascii="Helvetica Neue Light" w:eastAsia="Arial" w:hAnsi="Helvetica Neue Light" w:cs="Khmer Sangam MN"/>
          <w:sz w:val="22"/>
          <w:szCs w:val="22"/>
        </w:rPr>
        <w:t>Emacs</w:t>
      </w:r>
    </w:p>
    <w:p w14:paraId="760AD497" w14:textId="77777777" w:rsidR="0022042D" w:rsidRPr="00293E0B" w:rsidRDefault="0022042D" w:rsidP="002E5496">
      <w:pPr>
        <w:tabs>
          <w:tab w:val="left" w:pos="720"/>
        </w:tabs>
        <w:ind w:left="-709" w:right="450"/>
        <w:rPr>
          <w:rFonts w:ascii="Helvetica Neue Light" w:eastAsia="Cambria" w:hAnsi="Helvetica Neue Light" w:cs="Khmer Sangam MN"/>
          <w:color w:val="000000" w:themeColor="text1"/>
          <w:sz w:val="22"/>
          <w:szCs w:val="22"/>
        </w:rPr>
      </w:pPr>
    </w:p>
    <w:p w14:paraId="188A9600" w14:textId="77777777" w:rsidR="0022042D" w:rsidRPr="00293E0B" w:rsidRDefault="0022042D" w:rsidP="00293E0B">
      <w:pPr>
        <w:pBdr>
          <w:bottom w:val="single" w:sz="4" w:space="1" w:color="auto"/>
        </w:pBdr>
        <w:shd w:val="clear" w:color="auto" w:fill="FFFFFF" w:themeFill="background1"/>
        <w:ind w:left="-709" w:right="450"/>
        <w:rPr>
          <w:rFonts w:ascii="Helvetica Neue Light" w:eastAsia="Arial" w:hAnsi="Helvetica Neue Light" w:cs="Khmer Sangam MN"/>
          <w:b/>
        </w:rPr>
      </w:pPr>
      <w:r w:rsidRPr="00293E0B">
        <w:rPr>
          <w:rFonts w:ascii="Helvetica Neue Light" w:eastAsia="Arial" w:hAnsi="Helvetica Neue Light" w:cs="Khmer Sangam MN"/>
          <w:b/>
        </w:rPr>
        <w:t xml:space="preserve">ACTIVITIES </w:t>
      </w:r>
    </w:p>
    <w:p w14:paraId="17A93C45" w14:textId="26DF3DED" w:rsidR="0022042D" w:rsidRPr="006776D8" w:rsidRDefault="0022042D" w:rsidP="0090172A">
      <w:pPr>
        <w:spacing w:before="60"/>
        <w:ind w:left="-709" w:right="448"/>
        <w:rPr>
          <w:rFonts w:ascii="Helvetica Neue Light" w:eastAsia="Arial" w:hAnsi="Helvetica Neue Light" w:cs="Khmer Sangam MN"/>
          <w:sz w:val="22"/>
          <w:szCs w:val="22"/>
        </w:rPr>
      </w:pPr>
      <w:r w:rsidRPr="00293E0B">
        <w:rPr>
          <w:rFonts w:ascii="Helvetica Neue Light" w:eastAsia="Arial" w:hAnsi="Helvetica Neue Light" w:cs="Khmer Sangam MN"/>
          <w:sz w:val="22"/>
          <w:szCs w:val="22"/>
        </w:rPr>
        <w:t xml:space="preserve">Vietnamese Student Association, Tufts University, </w:t>
      </w:r>
      <w:r w:rsidRPr="00B85695">
        <w:rPr>
          <w:rFonts w:ascii="Helvetica Neue Light" w:eastAsia="Arial" w:hAnsi="Helvetica Neue Light" w:cs="Khmer Sangam MN"/>
          <w:i/>
          <w:sz w:val="22"/>
          <w:szCs w:val="22"/>
        </w:rPr>
        <w:t>Secretary</w:t>
      </w:r>
      <w:r w:rsidRPr="00B85695">
        <w:rPr>
          <w:rFonts w:ascii="Helvetica Neue Light" w:eastAsia="Arial" w:hAnsi="Helvetica Neue Light" w:cs="Khmer Sangam MN"/>
          <w:i/>
          <w:sz w:val="22"/>
          <w:szCs w:val="22"/>
        </w:rPr>
        <w:tab/>
      </w:r>
      <w:r w:rsidRPr="00293E0B">
        <w:rPr>
          <w:rFonts w:ascii="Helvetica Neue Light" w:eastAsia="Arial" w:hAnsi="Helvetica Neue Light" w:cs="Khmer Sangam MN"/>
          <w:sz w:val="22"/>
          <w:szCs w:val="22"/>
        </w:rPr>
        <w:t xml:space="preserve">          </w:t>
      </w:r>
      <w:r w:rsidRPr="00293E0B">
        <w:rPr>
          <w:rFonts w:ascii="Helvetica Neue Light" w:eastAsia="Arial" w:hAnsi="Helvetica Neue Light" w:cs="Khmer Sangam MN"/>
          <w:sz w:val="22"/>
          <w:szCs w:val="22"/>
        </w:rPr>
        <w:tab/>
      </w:r>
      <w:r w:rsidRPr="00293E0B">
        <w:rPr>
          <w:rFonts w:ascii="Helvetica Neue Light" w:eastAsia="Arial" w:hAnsi="Helvetica Neue Light" w:cs="Khmer Sangam MN"/>
          <w:sz w:val="22"/>
          <w:szCs w:val="22"/>
        </w:rPr>
        <w:tab/>
        <w:t xml:space="preserve">       </w:t>
      </w:r>
      <w:r w:rsidR="000D268C" w:rsidRPr="00293E0B">
        <w:rPr>
          <w:rFonts w:ascii="Helvetica Neue Light" w:eastAsia="Arial" w:hAnsi="Helvetica Neue Light" w:cs="Khmer Sangam MN"/>
          <w:sz w:val="22"/>
          <w:szCs w:val="22"/>
        </w:rPr>
        <w:t xml:space="preserve">   </w:t>
      </w:r>
      <w:r w:rsidR="00293E0B">
        <w:rPr>
          <w:rFonts w:ascii="Helvetica Neue Light" w:eastAsia="Arial" w:hAnsi="Helvetica Neue Light" w:cs="Khmer Sangam MN"/>
          <w:sz w:val="22"/>
          <w:szCs w:val="22"/>
        </w:rPr>
        <w:tab/>
      </w:r>
      <w:r w:rsidR="00293E0B">
        <w:rPr>
          <w:rFonts w:ascii="Helvetica Neue Light" w:eastAsia="Arial" w:hAnsi="Helvetica Neue Light" w:cs="Khmer Sangam MN"/>
          <w:sz w:val="22"/>
          <w:szCs w:val="22"/>
        </w:rPr>
        <w:tab/>
      </w:r>
      <w:r w:rsidRPr="006776D8">
        <w:rPr>
          <w:rFonts w:ascii="Helvetica Neue Light" w:eastAsia="Arial" w:hAnsi="Helvetica Neue Light" w:cs="Khmer Sangam MN"/>
          <w:sz w:val="22"/>
          <w:szCs w:val="22"/>
        </w:rPr>
        <w:t xml:space="preserve"> </w:t>
      </w:r>
      <w:r w:rsidR="00293E0B" w:rsidRPr="006776D8">
        <w:rPr>
          <w:rFonts w:ascii="Helvetica Neue Light" w:eastAsia="Arial" w:hAnsi="Helvetica Neue Light" w:cs="Khmer Sangam MN"/>
          <w:sz w:val="22"/>
          <w:szCs w:val="22"/>
        </w:rPr>
        <w:t xml:space="preserve">  </w:t>
      </w:r>
      <w:r w:rsidRPr="00C96D72">
        <w:rPr>
          <w:rFonts w:ascii="Helvetica Neue Light" w:eastAsia="Arial" w:hAnsi="Helvetica Neue Light" w:cs="Khmer Sangam MN"/>
          <w:b/>
          <w:sz w:val="22"/>
          <w:szCs w:val="22"/>
        </w:rPr>
        <w:t>Sept 2018 - Present</w:t>
      </w:r>
      <w:r w:rsidRPr="006776D8">
        <w:rPr>
          <w:rFonts w:ascii="Helvetica Neue Light" w:eastAsia="Arial" w:hAnsi="Helvetica Neue Light" w:cs="Khmer Sangam MN"/>
          <w:sz w:val="22"/>
          <w:szCs w:val="22"/>
        </w:rPr>
        <w:t xml:space="preserve"> </w:t>
      </w:r>
    </w:p>
    <w:p w14:paraId="2A1801D3" w14:textId="5A0A5146" w:rsidR="0022042D" w:rsidRPr="00865BDF" w:rsidRDefault="0022042D" w:rsidP="00865BDF">
      <w:pPr>
        <w:ind w:left="-709" w:right="284"/>
        <w:rPr>
          <w:rFonts w:ascii="Helvetica Neue Light" w:hAnsi="Helvetica Neue Light" w:cs="Khmer Sangam MN"/>
          <w:i/>
          <w:sz w:val="22"/>
          <w:szCs w:val="22"/>
        </w:rPr>
      </w:pPr>
      <w:r w:rsidRPr="00293E0B">
        <w:rPr>
          <w:rFonts w:ascii="Helvetica Neue Light" w:eastAsia="Arial" w:hAnsi="Helvetica Neue Light" w:cs="Khmer Sangam MN"/>
          <w:sz w:val="22"/>
          <w:szCs w:val="22"/>
        </w:rPr>
        <w:t xml:space="preserve">Tisch Library, Tufts University, </w:t>
      </w:r>
      <w:r w:rsidRPr="00B85695">
        <w:rPr>
          <w:rFonts w:ascii="Helvetica Neue Light" w:eastAsia="Arial" w:hAnsi="Helvetica Neue Light" w:cs="Khmer Sangam MN"/>
          <w:i/>
          <w:sz w:val="22"/>
          <w:szCs w:val="22"/>
        </w:rPr>
        <w:t>Book Shelver</w:t>
      </w:r>
      <w:r w:rsidRPr="00293E0B">
        <w:rPr>
          <w:rFonts w:ascii="Helvetica Neue Light" w:eastAsia="Arial" w:hAnsi="Helvetica Neue Light" w:cs="Khmer Sangam MN"/>
          <w:sz w:val="22"/>
          <w:szCs w:val="22"/>
        </w:rPr>
        <w:tab/>
      </w:r>
      <w:r w:rsidRPr="00293E0B">
        <w:rPr>
          <w:rFonts w:ascii="Helvetica Neue Light" w:eastAsia="Arial" w:hAnsi="Helvetica Neue Light" w:cs="Khmer Sangam MN"/>
          <w:sz w:val="22"/>
          <w:szCs w:val="22"/>
        </w:rPr>
        <w:tab/>
      </w:r>
      <w:r w:rsidRPr="00293E0B">
        <w:rPr>
          <w:rFonts w:ascii="Helvetica Neue Light" w:eastAsia="Arial" w:hAnsi="Helvetica Neue Light" w:cs="Khmer Sangam MN"/>
          <w:sz w:val="22"/>
          <w:szCs w:val="22"/>
        </w:rPr>
        <w:tab/>
      </w:r>
      <w:r w:rsidRPr="00293E0B">
        <w:rPr>
          <w:rFonts w:ascii="Helvetica Neue Light" w:eastAsia="Arial" w:hAnsi="Helvetica Neue Light" w:cs="Khmer Sangam MN"/>
          <w:sz w:val="22"/>
          <w:szCs w:val="22"/>
        </w:rPr>
        <w:tab/>
      </w:r>
      <w:r w:rsidRPr="00293E0B">
        <w:rPr>
          <w:rFonts w:ascii="Helvetica Neue Light" w:eastAsia="Arial" w:hAnsi="Helvetica Neue Light" w:cs="Khmer Sangam MN"/>
          <w:sz w:val="22"/>
          <w:szCs w:val="22"/>
        </w:rPr>
        <w:tab/>
      </w:r>
      <w:proofErr w:type="gramStart"/>
      <w:r w:rsidRPr="00293E0B">
        <w:rPr>
          <w:rFonts w:ascii="Helvetica Neue Light" w:eastAsia="Arial" w:hAnsi="Helvetica Neue Light" w:cs="Khmer Sangam MN"/>
          <w:sz w:val="22"/>
          <w:szCs w:val="22"/>
        </w:rPr>
        <w:tab/>
        <w:t xml:space="preserve"> </w:t>
      </w:r>
      <w:r w:rsidR="009E72F4" w:rsidRPr="00293E0B">
        <w:rPr>
          <w:rFonts w:ascii="Helvetica Neue Light" w:eastAsia="Arial" w:hAnsi="Helvetica Neue Light" w:cs="Khmer Sangam MN"/>
          <w:sz w:val="22"/>
          <w:szCs w:val="22"/>
        </w:rPr>
        <w:t xml:space="preserve"> </w:t>
      </w:r>
      <w:r w:rsidR="00293E0B">
        <w:rPr>
          <w:rFonts w:ascii="Helvetica Neue Light" w:eastAsia="Arial" w:hAnsi="Helvetica Neue Light" w:cs="Khmer Sangam MN"/>
          <w:sz w:val="22"/>
          <w:szCs w:val="22"/>
        </w:rPr>
        <w:tab/>
      </w:r>
      <w:proofErr w:type="gramEnd"/>
      <w:r w:rsidR="00293E0B">
        <w:rPr>
          <w:rFonts w:ascii="Helvetica Neue Light" w:eastAsia="Arial" w:hAnsi="Helvetica Neue Light" w:cs="Khmer Sangam MN"/>
          <w:sz w:val="22"/>
          <w:szCs w:val="22"/>
        </w:rPr>
        <w:t xml:space="preserve">    </w:t>
      </w:r>
      <w:r w:rsidR="00865BDF">
        <w:rPr>
          <w:rFonts w:ascii="Helvetica Neue Light" w:eastAsia="Arial" w:hAnsi="Helvetica Neue Light" w:cs="Khmer Sangam MN"/>
          <w:sz w:val="22"/>
          <w:szCs w:val="22"/>
        </w:rPr>
        <w:t xml:space="preserve"> </w:t>
      </w:r>
      <w:r w:rsidRPr="00C96D72">
        <w:rPr>
          <w:rFonts w:ascii="Helvetica Neue Light" w:eastAsia="Arial" w:hAnsi="Helvetica Neue Light" w:cs="Khmer Sangam MN"/>
          <w:b/>
          <w:sz w:val="22"/>
          <w:szCs w:val="22"/>
        </w:rPr>
        <w:t>Jan 2019 - Present</w:t>
      </w:r>
    </w:p>
    <w:sectPr w:rsidR="0022042D" w:rsidRPr="00865BDF" w:rsidSect="00121D5B">
      <w:pgSz w:w="12240" w:h="15840"/>
      <w:pgMar w:top="322" w:right="31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B509E" w14:textId="77777777" w:rsidR="007F3A2A" w:rsidRDefault="007F3A2A" w:rsidP="00CA4280">
      <w:r>
        <w:separator/>
      </w:r>
    </w:p>
  </w:endnote>
  <w:endnote w:type="continuationSeparator" w:id="0">
    <w:p w14:paraId="4B2643E6" w14:textId="77777777" w:rsidR="007F3A2A" w:rsidRDefault="007F3A2A" w:rsidP="00CA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Khmer Sangam MN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411AD" w14:textId="77777777" w:rsidR="007F3A2A" w:rsidRDefault="007F3A2A" w:rsidP="00CA4280">
      <w:r>
        <w:separator/>
      </w:r>
    </w:p>
  </w:footnote>
  <w:footnote w:type="continuationSeparator" w:id="0">
    <w:p w14:paraId="037B9595" w14:textId="77777777" w:rsidR="007F3A2A" w:rsidRDefault="007F3A2A" w:rsidP="00CA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A15"/>
    <w:multiLevelType w:val="hybridMultilevel"/>
    <w:tmpl w:val="9C028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8A7127"/>
    <w:multiLevelType w:val="hybridMultilevel"/>
    <w:tmpl w:val="7A0CA8B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uyen, Jacqueline J.">
    <w15:presenceInfo w15:providerId="None" w15:userId="Nguyen, Jacqueline J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08"/>
    <w:rsid w:val="0000085B"/>
    <w:rsid w:val="000039D8"/>
    <w:rsid w:val="00015508"/>
    <w:rsid w:val="00025611"/>
    <w:rsid w:val="00037783"/>
    <w:rsid w:val="00043EB9"/>
    <w:rsid w:val="000447DA"/>
    <w:rsid w:val="00053A37"/>
    <w:rsid w:val="0006163F"/>
    <w:rsid w:val="00067316"/>
    <w:rsid w:val="00072233"/>
    <w:rsid w:val="00073051"/>
    <w:rsid w:val="0007604C"/>
    <w:rsid w:val="00082351"/>
    <w:rsid w:val="00085BAE"/>
    <w:rsid w:val="00091956"/>
    <w:rsid w:val="00095118"/>
    <w:rsid w:val="000A3497"/>
    <w:rsid w:val="000B2057"/>
    <w:rsid w:val="000B2800"/>
    <w:rsid w:val="000B3943"/>
    <w:rsid w:val="000C785F"/>
    <w:rsid w:val="000D268C"/>
    <w:rsid w:val="000D41E9"/>
    <w:rsid w:val="000D5492"/>
    <w:rsid w:val="000D5B41"/>
    <w:rsid w:val="000E5102"/>
    <w:rsid w:val="000E550D"/>
    <w:rsid w:val="000E5EA7"/>
    <w:rsid w:val="000F2EDA"/>
    <w:rsid w:val="000F4C86"/>
    <w:rsid w:val="00104F0A"/>
    <w:rsid w:val="0010732B"/>
    <w:rsid w:val="00114E76"/>
    <w:rsid w:val="00116703"/>
    <w:rsid w:val="00121D5B"/>
    <w:rsid w:val="00124395"/>
    <w:rsid w:val="0012498C"/>
    <w:rsid w:val="001261C6"/>
    <w:rsid w:val="00131720"/>
    <w:rsid w:val="0013424D"/>
    <w:rsid w:val="001375CD"/>
    <w:rsid w:val="00137A1E"/>
    <w:rsid w:val="00151B42"/>
    <w:rsid w:val="00157DF4"/>
    <w:rsid w:val="00162603"/>
    <w:rsid w:val="00165BD7"/>
    <w:rsid w:val="00166199"/>
    <w:rsid w:val="0017016B"/>
    <w:rsid w:val="00171EA4"/>
    <w:rsid w:val="00172BE4"/>
    <w:rsid w:val="00174009"/>
    <w:rsid w:val="00177547"/>
    <w:rsid w:val="001844A9"/>
    <w:rsid w:val="00191C79"/>
    <w:rsid w:val="001925E8"/>
    <w:rsid w:val="001952AE"/>
    <w:rsid w:val="001954B7"/>
    <w:rsid w:val="00197541"/>
    <w:rsid w:val="001A06C3"/>
    <w:rsid w:val="001A5BDB"/>
    <w:rsid w:val="001C2F0E"/>
    <w:rsid w:val="001C5F34"/>
    <w:rsid w:val="001D338C"/>
    <w:rsid w:val="001D7BBC"/>
    <w:rsid w:val="001E3C65"/>
    <w:rsid w:val="001F70FF"/>
    <w:rsid w:val="00203CD5"/>
    <w:rsid w:val="00205540"/>
    <w:rsid w:val="00206D6A"/>
    <w:rsid w:val="0021270C"/>
    <w:rsid w:val="00214E89"/>
    <w:rsid w:val="00215FE7"/>
    <w:rsid w:val="002166CD"/>
    <w:rsid w:val="0022042D"/>
    <w:rsid w:val="002211BC"/>
    <w:rsid w:val="00221D8C"/>
    <w:rsid w:val="0022774F"/>
    <w:rsid w:val="00234174"/>
    <w:rsid w:val="00240199"/>
    <w:rsid w:val="00242CEA"/>
    <w:rsid w:val="00261D56"/>
    <w:rsid w:val="00262538"/>
    <w:rsid w:val="002646FA"/>
    <w:rsid w:val="00270103"/>
    <w:rsid w:val="00272E80"/>
    <w:rsid w:val="002746AF"/>
    <w:rsid w:val="00276294"/>
    <w:rsid w:val="00281BF9"/>
    <w:rsid w:val="00284094"/>
    <w:rsid w:val="00286704"/>
    <w:rsid w:val="00287EE3"/>
    <w:rsid w:val="00292347"/>
    <w:rsid w:val="00293E0B"/>
    <w:rsid w:val="00294EC3"/>
    <w:rsid w:val="002A4577"/>
    <w:rsid w:val="002A45D5"/>
    <w:rsid w:val="002A51DF"/>
    <w:rsid w:val="002C0C24"/>
    <w:rsid w:val="002C20A0"/>
    <w:rsid w:val="002D0CD5"/>
    <w:rsid w:val="002D6661"/>
    <w:rsid w:val="002D6A9C"/>
    <w:rsid w:val="002E0A80"/>
    <w:rsid w:val="002E128F"/>
    <w:rsid w:val="002E362C"/>
    <w:rsid w:val="002E5496"/>
    <w:rsid w:val="002F072C"/>
    <w:rsid w:val="002F356E"/>
    <w:rsid w:val="0030049A"/>
    <w:rsid w:val="0030408C"/>
    <w:rsid w:val="00304439"/>
    <w:rsid w:val="00306FA7"/>
    <w:rsid w:val="00307022"/>
    <w:rsid w:val="00317033"/>
    <w:rsid w:val="00325611"/>
    <w:rsid w:val="00326210"/>
    <w:rsid w:val="0033045F"/>
    <w:rsid w:val="00330607"/>
    <w:rsid w:val="003351BA"/>
    <w:rsid w:val="003360E4"/>
    <w:rsid w:val="00336541"/>
    <w:rsid w:val="00340045"/>
    <w:rsid w:val="00341E60"/>
    <w:rsid w:val="00345AAA"/>
    <w:rsid w:val="00347AED"/>
    <w:rsid w:val="00352D16"/>
    <w:rsid w:val="0035342F"/>
    <w:rsid w:val="00353973"/>
    <w:rsid w:val="00361241"/>
    <w:rsid w:val="0036261C"/>
    <w:rsid w:val="003631DA"/>
    <w:rsid w:val="00367ABE"/>
    <w:rsid w:val="00370033"/>
    <w:rsid w:val="003803BF"/>
    <w:rsid w:val="00384198"/>
    <w:rsid w:val="00386469"/>
    <w:rsid w:val="00386E51"/>
    <w:rsid w:val="0039359A"/>
    <w:rsid w:val="00394D86"/>
    <w:rsid w:val="003952E9"/>
    <w:rsid w:val="003A0D43"/>
    <w:rsid w:val="003A3D13"/>
    <w:rsid w:val="003B4E5F"/>
    <w:rsid w:val="003B557D"/>
    <w:rsid w:val="003B5CD4"/>
    <w:rsid w:val="003C04FC"/>
    <w:rsid w:val="003C7793"/>
    <w:rsid w:val="003C797A"/>
    <w:rsid w:val="003C7B17"/>
    <w:rsid w:val="003D321E"/>
    <w:rsid w:val="003D32D4"/>
    <w:rsid w:val="003D5932"/>
    <w:rsid w:val="003E2E93"/>
    <w:rsid w:val="003E508D"/>
    <w:rsid w:val="003F05A4"/>
    <w:rsid w:val="003F4049"/>
    <w:rsid w:val="003F5994"/>
    <w:rsid w:val="003F71D6"/>
    <w:rsid w:val="003F747E"/>
    <w:rsid w:val="003F7C52"/>
    <w:rsid w:val="00405702"/>
    <w:rsid w:val="00411A3B"/>
    <w:rsid w:val="00414222"/>
    <w:rsid w:val="00414CC3"/>
    <w:rsid w:val="00416033"/>
    <w:rsid w:val="004174CB"/>
    <w:rsid w:val="0042670C"/>
    <w:rsid w:val="00426ADD"/>
    <w:rsid w:val="00432CC0"/>
    <w:rsid w:val="0043568A"/>
    <w:rsid w:val="00446F8D"/>
    <w:rsid w:val="00451650"/>
    <w:rsid w:val="00451A58"/>
    <w:rsid w:val="00470F55"/>
    <w:rsid w:val="00470FB4"/>
    <w:rsid w:val="004710D6"/>
    <w:rsid w:val="004728CC"/>
    <w:rsid w:val="00472A2A"/>
    <w:rsid w:val="00473D8D"/>
    <w:rsid w:val="0048304D"/>
    <w:rsid w:val="00487878"/>
    <w:rsid w:val="00496718"/>
    <w:rsid w:val="004A14E9"/>
    <w:rsid w:val="004A5B29"/>
    <w:rsid w:val="004A6281"/>
    <w:rsid w:val="004B399F"/>
    <w:rsid w:val="004B487D"/>
    <w:rsid w:val="004B5213"/>
    <w:rsid w:val="004D79CE"/>
    <w:rsid w:val="004E0A9B"/>
    <w:rsid w:val="004E37A3"/>
    <w:rsid w:val="004E423B"/>
    <w:rsid w:val="004E4A5C"/>
    <w:rsid w:val="004E5329"/>
    <w:rsid w:val="004F1659"/>
    <w:rsid w:val="004F2437"/>
    <w:rsid w:val="004F41C2"/>
    <w:rsid w:val="00500686"/>
    <w:rsid w:val="00513334"/>
    <w:rsid w:val="0051422C"/>
    <w:rsid w:val="005161F1"/>
    <w:rsid w:val="00537FC3"/>
    <w:rsid w:val="00544D60"/>
    <w:rsid w:val="00554F09"/>
    <w:rsid w:val="005561E8"/>
    <w:rsid w:val="00557741"/>
    <w:rsid w:val="00560C69"/>
    <w:rsid w:val="00574CFF"/>
    <w:rsid w:val="00581AA6"/>
    <w:rsid w:val="00581D7D"/>
    <w:rsid w:val="0058335B"/>
    <w:rsid w:val="00584729"/>
    <w:rsid w:val="00584C6F"/>
    <w:rsid w:val="00585EF0"/>
    <w:rsid w:val="005927D8"/>
    <w:rsid w:val="00594AE4"/>
    <w:rsid w:val="005A4BFA"/>
    <w:rsid w:val="005A674F"/>
    <w:rsid w:val="005B25AA"/>
    <w:rsid w:val="005B62CC"/>
    <w:rsid w:val="005C3578"/>
    <w:rsid w:val="005D2A30"/>
    <w:rsid w:val="005D7914"/>
    <w:rsid w:val="005E25E4"/>
    <w:rsid w:val="005E3A6A"/>
    <w:rsid w:val="005E4EB5"/>
    <w:rsid w:val="005F1648"/>
    <w:rsid w:val="005F579D"/>
    <w:rsid w:val="0060032E"/>
    <w:rsid w:val="006027FF"/>
    <w:rsid w:val="00612C80"/>
    <w:rsid w:val="00620E54"/>
    <w:rsid w:val="006324B7"/>
    <w:rsid w:val="00632FA5"/>
    <w:rsid w:val="006445B3"/>
    <w:rsid w:val="00653D60"/>
    <w:rsid w:val="00665734"/>
    <w:rsid w:val="00672A2E"/>
    <w:rsid w:val="006776D8"/>
    <w:rsid w:val="00695332"/>
    <w:rsid w:val="00697F6A"/>
    <w:rsid w:val="006B25B0"/>
    <w:rsid w:val="006B7B0A"/>
    <w:rsid w:val="006C38B5"/>
    <w:rsid w:val="006C4907"/>
    <w:rsid w:val="006D104D"/>
    <w:rsid w:val="006D1E96"/>
    <w:rsid w:val="006D7628"/>
    <w:rsid w:val="006E5133"/>
    <w:rsid w:val="006F2538"/>
    <w:rsid w:val="00707CAE"/>
    <w:rsid w:val="00712421"/>
    <w:rsid w:val="00712647"/>
    <w:rsid w:val="00732E9E"/>
    <w:rsid w:val="00735C26"/>
    <w:rsid w:val="0074185F"/>
    <w:rsid w:val="00743B49"/>
    <w:rsid w:val="007447C2"/>
    <w:rsid w:val="00744933"/>
    <w:rsid w:val="00746F94"/>
    <w:rsid w:val="007477B3"/>
    <w:rsid w:val="00753501"/>
    <w:rsid w:val="00753640"/>
    <w:rsid w:val="00757892"/>
    <w:rsid w:val="007608B8"/>
    <w:rsid w:val="00776239"/>
    <w:rsid w:val="00777D04"/>
    <w:rsid w:val="00780838"/>
    <w:rsid w:val="00792F81"/>
    <w:rsid w:val="00792FDE"/>
    <w:rsid w:val="0079686E"/>
    <w:rsid w:val="007A084F"/>
    <w:rsid w:val="007A3B29"/>
    <w:rsid w:val="007A3D15"/>
    <w:rsid w:val="007C0850"/>
    <w:rsid w:val="007C4E50"/>
    <w:rsid w:val="007C7370"/>
    <w:rsid w:val="007C7FDE"/>
    <w:rsid w:val="007D0D20"/>
    <w:rsid w:val="007D16D2"/>
    <w:rsid w:val="007D3BAF"/>
    <w:rsid w:val="007D5558"/>
    <w:rsid w:val="007E3034"/>
    <w:rsid w:val="007F0AF0"/>
    <w:rsid w:val="007F2453"/>
    <w:rsid w:val="007F3A2A"/>
    <w:rsid w:val="007F3B35"/>
    <w:rsid w:val="007F5BB2"/>
    <w:rsid w:val="007F7B6F"/>
    <w:rsid w:val="0080489C"/>
    <w:rsid w:val="00805A01"/>
    <w:rsid w:val="00806DBF"/>
    <w:rsid w:val="008230F5"/>
    <w:rsid w:val="008300D6"/>
    <w:rsid w:val="00830D48"/>
    <w:rsid w:val="0083401B"/>
    <w:rsid w:val="00835147"/>
    <w:rsid w:val="00835C91"/>
    <w:rsid w:val="00837E3A"/>
    <w:rsid w:val="008467F2"/>
    <w:rsid w:val="00847D12"/>
    <w:rsid w:val="00851847"/>
    <w:rsid w:val="00851EF7"/>
    <w:rsid w:val="008567EB"/>
    <w:rsid w:val="00865BDF"/>
    <w:rsid w:val="008677C4"/>
    <w:rsid w:val="008702F6"/>
    <w:rsid w:val="00877F07"/>
    <w:rsid w:val="00884B27"/>
    <w:rsid w:val="008877F9"/>
    <w:rsid w:val="0089223F"/>
    <w:rsid w:val="00892A65"/>
    <w:rsid w:val="00892F39"/>
    <w:rsid w:val="008A05BA"/>
    <w:rsid w:val="008A23A7"/>
    <w:rsid w:val="008A2A30"/>
    <w:rsid w:val="008A2BA1"/>
    <w:rsid w:val="008A57B5"/>
    <w:rsid w:val="008B2037"/>
    <w:rsid w:val="008B4B72"/>
    <w:rsid w:val="008B5B46"/>
    <w:rsid w:val="008C0C7A"/>
    <w:rsid w:val="008C16AA"/>
    <w:rsid w:val="008C3859"/>
    <w:rsid w:val="008C4C96"/>
    <w:rsid w:val="008C7914"/>
    <w:rsid w:val="008D580C"/>
    <w:rsid w:val="008E19AC"/>
    <w:rsid w:val="008F1E82"/>
    <w:rsid w:val="008F3D9F"/>
    <w:rsid w:val="0090172A"/>
    <w:rsid w:val="00913D8C"/>
    <w:rsid w:val="0092190A"/>
    <w:rsid w:val="0092585A"/>
    <w:rsid w:val="009421DD"/>
    <w:rsid w:val="009436CC"/>
    <w:rsid w:val="009468C7"/>
    <w:rsid w:val="0095187C"/>
    <w:rsid w:val="0095428A"/>
    <w:rsid w:val="009544D1"/>
    <w:rsid w:val="00960A9C"/>
    <w:rsid w:val="009635F6"/>
    <w:rsid w:val="00965771"/>
    <w:rsid w:val="0097098C"/>
    <w:rsid w:val="0097155A"/>
    <w:rsid w:val="009724F6"/>
    <w:rsid w:val="00975601"/>
    <w:rsid w:val="00975BCE"/>
    <w:rsid w:val="00981A6B"/>
    <w:rsid w:val="0098754A"/>
    <w:rsid w:val="009875C3"/>
    <w:rsid w:val="00993C91"/>
    <w:rsid w:val="009A1EDC"/>
    <w:rsid w:val="009A2DBA"/>
    <w:rsid w:val="009A373D"/>
    <w:rsid w:val="009A44A4"/>
    <w:rsid w:val="009B0181"/>
    <w:rsid w:val="009C35B4"/>
    <w:rsid w:val="009C7FD0"/>
    <w:rsid w:val="009D1368"/>
    <w:rsid w:val="009D211D"/>
    <w:rsid w:val="009D5B8D"/>
    <w:rsid w:val="009E122A"/>
    <w:rsid w:val="009E72F4"/>
    <w:rsid w:val="009F0B6D"/>
    <w:rsid w:val="009F58C8"/>
    <w:rsid w:val="009F69AB"/>
    <w:rsid w:val="009F6B00"/>
    <w:rsid w:val="009F6FC8"/>
    <w:rsid w:val="00A015B7"/>
    <w:rsid w:val="00A027B3"/>
    <w:rsid w:val="00A02830"/>
    <w:rsid w:val="00A1540A"/>
    <w:rsid w:val="00A16938"/>
    <w:rsid w:val="00A2430C"/>
    <w:rsid w:val="00A32FE6"/>
    <w:rsid w:val="00A34903"/>
    <w:rsid w:val="00A41B2A"/>
    <w:rsid w:val="00A52781"/>
    <w:rsid w:val="00A579D5"/>
    <w:rsid w:val="00A65B76"/>
    <w:rsid w:val="00A70327"/>
    <w:rsid w:val="00A70AF7"/>
    <w:rsid w:val="00A73876"/>
    <w:rsid w:val="00A76B1F"/>
    <w:rsid w:val="00A90553"/>
    <w:rsid w:val="00A96879"/>
    <w:rsid w:val="00A976E0"/>
    <w:rsid w:val="00AA2C61"/>
    <w:rsid w:val="00AA588F"/>
    <w:rsid w:val="00AA6EF4"/>
    <w:rsid w:val="00AB6D09"/>
    <w:rsid w:val="00AB6D2B"/>
    <w:rsid w:val="00AC56C9"/>
    <w:rsid w:val="00AC6299"/>
    <w:rsid w:val="00AD15A0"/>
    <w:rsid w:val="00AD6926"/>
    <w:rsid w:val="00AE5D2D"/>
    <w:rsid w:val="00AF6883"/>
    <w:rsid w:val="00B12683"/>
    <w:rsid w:val="00B1355F"/>
    <w:rsid w:val="00B233D8"/>
    <w:rsid w:val="00B23A56"/>
    <w:rsid w:val="00B26C17"/>
    <w:rsid w:val="00B30D65"/>
    <w:rsid w:val="00B34F1E"/>
    <w:rsid w:val="00B3690C"/>
    <w:rsid w:val="00B40B1D"/>
    <w:rsid w:val="00B455EA"/>
    <w:rsid w:val="00B50F7E"/>
    <w:rsid w:val="00B52652"/>
    <w:rsid w:val="00B557DA"/>
    <w:rsid w:val="00B56835"/>
    <w:rsid w:val="00B81622"/>
    <w:rsid w:val="00B822E7"/>
    <w:rsid w:val="00B82315"/>
    <w:rsid w:val="00B832F6"/>
    <w:rsid w:val="00B84AE4"/>
    <w:rsid w:val="00B85695"/>
    <w:rsid w:val="00BA4A54"/>
    <w:rsid w:val="00BA5DF7"/>
    <w:rsid w:val="00BB2042"/>
    <w:rsid w:val="00BB696F"/>
    <w:rsid w:val="00BB7A8C"/>
    <w:rsid w:val="00BC3550"/>
    <w:rsid w:val="00BC73BA"/>
    <w:rsid w:val="00BC7D00"/>
    <w:rsid w:val="00BD2579"/>
    <w:rsid w:val="00BD5E2B"/>
    <w:rsid w:val="00BE6C2A"/>
    <w:rsid w:val="00BF0A12"/>
    <w:rsid w:val="00BF12E4"/>
    <w:rsid w:val="00BF133D"/>
    <w:rsid w:val="00BF3BA6"/>
    <w:rsid w:val="00C16781"/>
    <w:rsid w:val="00C263D8"/>
    <w:rsid w:val="00C30396"/>
    <w:rsid w:val="00C32EFB"/>
    <w:rsid w:val="00C443AC"/>
    <w:rsid w:val="00C51B99"/>
    <w:rsid w:val="00C627CC"/>
    <w:rsid w:val="00C630F5"/>
    <w:rsid w:val="00C6730A"/>
    <w:rsid w:val="00C71303"/>
    <w:rsid w:val="00C71AE3"/>
    <w:rsid w:val="00C73C75"/>
    <w:rsid w:val="00C74536"/>
    <w:rsid w:val="00C76980"/>
    <w:rsid w:val="00C76B3D"/>
    <w:rsid w:val="00C94EC1"/>
    <w:rsid w:val="00C96D72"/>
    <w:rsid w:val="00CA4280"/>
    <w:rsid w:val="00CA4AF5"/>
    <w:rsid w:val="00CA7EDD"/>
    <w:rsid w:val="00CB6DE2"/>
    <w:rsid w:val="00CC20B7"/>
    <w:rsid w:val="00CC241D"/>
    <w:rsid w:val="00CC36CB"/>
    <w:rsid w:val="00CC7A64"/>
    <w:rsid w:val="00CE0977"/>
    <w:rsid w:val="00CE2BF3"/>
    <w:rsid w:val="00CF01C5"/>
    <w:rsid w:val="00CF40F4"/>
    <w:rsid w:val="00D00341"/>
    <w:rsid w:val="00D06DCD"/>
    <w:rsid w:val="00D152ED"/>
    <w:rsid w:val="00D311A1"/>
    <w:rsid w:val="00D43618"/>
    <w:rsid w:val="00D571CA"/>
    <w:rsid w:val="00D644F4"/>
    <w:rsid w:val="00D6478B"/>
    <w:rsid w:val="00D66120"/>
    <w:rsid w:val="00D76B30"/>
    <w:rsid w:val="00D824E8"/>
    <w:rsid w:val="00D926BB"/>
    <w:rsid w:val="00D94779"/>
    <w:rsid w:val="00D96FB8"/>
    <w:rsid w:val="00DA4219"/>
    <w:rsid w:val="00DA5E79"/>
    <w:rsid w:val="00DA6744"/>
    <w:rsid w:val="00DA6976"/>
    <w:rsid w:val="00DA79C3"/>
    <w:rsid w:val="00DB0C83"/>
    <w:rsid w:val="00DB3A90"/>
    <w:rsid w:val="00DB65EC"/>
    <w:rsid w:val="00DB75FF"/>
    <w:rsid w:val="00DC0186"/>
    <w:rsid w:val="00DC02CC"/>
    <w:rsid w:val="00DC0D25"/>
    <w:rsid w:val="00DC23A8"/>
    <w:rsid w:val="00DD2A48"/>
    <w:rsid w:val="00DD37B4"/>
    <w:rsid w:val="00DD3D48"/>
    <w:rsid w:val="00DD6DF0"/>
    <w:rsid w:val="00DE27EF"/>
    <w:rsid w:val="00DE5D78"/>
    <w:rsid w:val="00DE5F89"/>
    <w:rsid w:val="00DE77D4"/>
    <w:rsid w:val="00DF1DB9"/>
    <w:rsid w:val="00DF682E"/>
    <w:rsid w:val="00E073E5"/>
    <w:rsid w:val="00E1743A"/>
    <w:rsid w:val="00E23A24"/>
    <w:rsid w:val="00E40FD4"/>
    <w:rsid w:val="00E472F6"/>
    <w:rsid w:val="00E52974"/>
    <w:rsid w:val="00E53AC7"/>
    <w:rsid w:val="00E54F89"/>
    <w:rsid w:val="00E674E8"/>
    <w:rsid w:val="00E750BF"/>
    <w:rsid w:val="00E77F50"/>
    <w:rsid w:val="00E8088D"/>
    <w:rsid w:val="00E82672"/>
    <w:rsid w:val="00E84DAD"/>
    <w:rsid w:val="00EA0BA0"/>
    <w:rsid w:val="00EA2B5F"/>
    <w:rsid w:val="00EB1E10"/>
    <w:rsid w:val="00EB59D2"/>
    <w:rsid w:val="00EC2A24"/>
    <w:rsid w:val="00ED0356"/>
    <w:rsid w:val="00ED1542"/>
    <w:rsid w:val="00ED7C80"/>
    <w:rsid w:val="00EE788D"/>
    <w:rsid w:val="00F04B8A"/>
    <w:rsid w:val="00F1041F"/>
    <w:rsid w:val="00F1068E"/>
    <w:rsid w:val="00F147B0"/>
    <w:rsid w:val="00F25730"/>
    <w:rsid w:val="00F43C3A"/>
    <w:rsid w:val="00F45C4B"/>
    <w:rsid w:val="00F475EE"/>
    <w:rsid w:val="00F479C2"/>
    <w:rsid w:val="00F50EC9"/>
    <w:rsid w:val="00F671B3"/>
    <w:rsid w:val="00F7268B"/>
    <w:rsid w:val="00F75E49"/>
    <w:rsid w:val="00F75F70"/>
    <w:rsid w:val="00F96587"/>
    <w:rsid w:val="00F96C2F"/>
    <w:rsid w:val="00F97680"/>
    <w:rsid w:val="00F97780"/>
    <w:rsid w:val="00FA0224"/>
    <w:rsid w:val="00FA46A4"/>
    <w:rsid w:val="00FB085B"/>
    <w:rsid w:val="00FB2DE4"/>
    <w:rsid w:val="00FC08DF"/>
    <w:rsid w:val="00FC7D3C"/>
    <w:rsid w:val="00FE044E"/>
    <w:rsid w:val="00FE1B86"/>
    <w:rsid w:val="00FE4281"/>
    <w:rsid w:val="00FE4B55"/>
    <w:rsid w:val="00FF06CA"/>
    <w:rsid w:val="00F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5D41"/>
  <w15:chartTrackingRefBased/>
  <w15:docId w15:val="{CF3A61E3-8A91-B745-9EEB-35FCDE6E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7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F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730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3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6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640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53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6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64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6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A2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2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2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42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2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oswift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eosw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9FE6-592A-7146-BB97-FD82D326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Linh K</dc:creator>
  <cp:keywords/>
  <dc:description/>
  <cp:lastModifiedBy>Tran, Linh K</cp:lastModifiedBy>
  <cp:revision>2</cp:revision>
  <dcterms:created xsi:type="dcterms:W3CDTF">2019-09-22T06:35:00Z</dcterms:created>
  <dcterms:modified xsi:type="dcterms:W3CDTF">2019-09-22T06:35:00Z</dcterms:modified>
</cp:coreProperties>
</file>